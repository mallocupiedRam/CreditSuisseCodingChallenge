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D46A" w14:textId="3C188628" w:rsidR="00D247BE" w:rsidRPr="00F31468" w:rsidRDefault="00C657D7" w:rsidP="005C57DE">
      <w:pPr>
        <w:tabs>
          <w:tab w:val="left" w:pos="7513"/>
        </w:tabs>
        <w:jc w:val="center"/>
        <w:outlineLvl w:val="0"/>
        <w:rPr>
          <w:rFonts w:ascii="Times" w:hAnsi="Times"/>
          <w:b/>
          <w:color w:val="000000" w:themeColor="text1"/>
          <w:sz w:val="42"/>
          <w:szCs w:val="42"/>
        </w:rPr>
      </w:pPr>
      <w:r w:rsidRPr="00F31468">
        <w:rPr>
          <w:rFonts w:ascii="Times" w:hAnsi="Times"/>
          <w:b/>
          <w:color w:val="000000" w:themeColor="text1"/>
          <w:sz w:val="42"/>
          <w:szCs w:val="42"/>
        </w:rPr>
        <w:t>Jeffrey Tsaw</w:t>
      </w:r>
    </w:p>
    <w:p w14:paraId="4674F82A" w14:textId="20FFE639" w:rsidR="00D247BE" w:rsidRPr="00560AEE" w:rsidRDefault="00E04714" w:rsidP="00560AEE">
      <w:pPr>
        <w:jc w:val="center"/>
        <w:outlineLvl w:val="0"/>
        <w:rPr>
          <w:rFonts w:ascii="Times" w:hAnsi="Times"/>
          <w:color w:val="000000" w:themeColor="text1"/>
          <w:sz w:val="22"/>
          <w:szCs w:val="20"/>
        </w:rPr>
      </w:pPr>
      <w:r w:rsidRPr="00560AEE">
        <w:rPr>
          <w:rFonts w:ascii="Times" w:hAnsi="Times"/>
          <w:color w:val="000000" w:themeColor="text1"/>
          <w:sz w:val="22"/>
          <w:szCs w:val="20"/>
        </w:rPr>
        <w:t>5032 Forbes Avenue SMC 1590, Pittsburgh PA</w:t>
      </w:r>
      <w:r w:rsidR="002E24CF" w:rsidRPr="00560AEE">
        <w:rPr>
          <w:rFonts w:ascii="Times" w:hAnsi="Times"/>
          <w:color w:val="000000" w:themeColor="text1"/>
          <w:sz w:val="22"/>
          <w:szCs w:val="20"/>
        </w:rPr>
        <w:t xml:space="preserve"> | (415)-815-7698 | </w:t>
      </w:r>
      <w:r w:rsidR="00D247BE" w:rsidRPr="00560AEE">
        <w:rPr>
          <w:rFonts w:ascii="Times" w:hAnsi="Times"/>
          <w:color w:val="000000" w:themeColor="text1"/>
          <w:sz w:val="22"/>
          <w:szCs w:val="20"/>
        </w:rPr>
        <w:t>jtsaw@andrew.cmu.edu</w:t>
      </w:r>
    </w:p>
    <w:p w14:paraId="233760EA" w14:textId="77777777" w:rsidR="00BE4F1A" w:rsidRPr="00A94425" w:rsidRDefault="00BE4F1A" w:rsidP="00C657D7">
      <w:pPr>
        <w:rPr>
          <w:rFonts w:ascii="Times" w:hAnsi="Times"/>
          <w:color w:val="000000" w:themeColor="text1"/>
          <w:sz w:val="12"/>
          <w:szCs w:val="12"/>
        </w:rPr>
      </w:pPr>
    </w:p>
    <w:p w14:paraId="599C5D10" w14:textId="77777777" w:rsidR="00A94425" w:rsidRPr="00A94425" w:rsidRDefault="00A94425" w:rsidP="00C657D7">
      <w:pPr>
        <w:rPr>
          <w:rFonts w:ascii="Times" w:hAnsi="Times"/>
          <w:color w:val="000000" w:themeColor="text1"/>
          <w:sz w:val="12"/>
          <w:szCs w:val="12"/>
        </w:rPr>
        <w:sectPr w:rsidR="00A94425" w:rsidRPr="00A94425" w:rsidSect="00E04714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7081062" w14:textId="2D9C483B" w:rsidR="00AB3727" w:rsidRPr="00560AEE" w:rsidRDefault="008E1E7D" w:rsidP="00560AEE">
      <w:pPr>
        <w:pBdr>
          <w:bottom w:val="single" w:sz="12" w:space="1" w:color="auto"/>
        </w:pBdr>
        <w:outlineLvl w:val="0"/>
        <w:rPr>
          <w:rFonts w:ascii="Times" w:hAnsi="Times"/>
          <w:b/>
          <w:color w:val="000000" w:themeColor="text1"/>
          <w:sz w:val="22"/>
          <w:szCs w:val="20"/>
        </w:rPr>
      </w:pPr>
      <w:r w:rsidRPr="00560AEE">
        <w:rPr>
          <w:rFonts w:ascii="Times" w:hAnsi="Times"/>
          <w:b/>
          <w:color w:val="000000" w:themeColor="text1"/>
          <w:sz w:val="22"/>
          <w:szCs w:val="20"/>
        </w:rPr>
        <w:t>EDUCATION</w:t>
      </w:r>
    </w:p>
    <w:p w14:paraId="7342E415" w14:textId="5B511AE6" w:rsidR="0099754B" w:rsidRPr="00F31468" w:rsidRDefault="0099754B" w:rsidP="00F31468">
      <w:pPr>
        <w:ind w:left="-426" w:firstLine="426"/>
        <w:rPr>
          <w:rFonts w:ascii="Times" w:hAnsi="Times"/>
          <w:b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 xml:space="preserve">Carnegie Mellon University – </w:t>
      </w:r>
      <w:r w:rsidR="00E16DD8" w:rsidRPr="00F31468">
        <w:rPr>
          <w:rFonts w:ascii="Times" w:hAnsi="Times"/>
          <w:b/>
          <w:color w:val="000000" w:themeColor="text1"/>
          <w:sz w:val="22"/>
          <w:szCs w:val="22"/>
        </w:rPr>
        <w:t>College</w:t>
      </w:r>
      <w:r w:rsidR="00926659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of Engineering                                            </w:t>
      </w:r>
      <w:r w:rsidR="0063411A">
        <w:rPr>
          <w:rFonts w:ascii="Times" w:hAnsi="Times"/>
          <w:b/>
          <w:color w:val="000000" w:themeColor="text1"/>
          <w:sz w:val="22"/>
          <w:szCs w:val="22"/>
        </w:rPr>
        <w:t xml:space="preserve">          </w:t>
      </w:r>
      <w:bookmarkStart w:id="0" w:name="_GoBack"/>
      <w:bookmarkEnd w:id="0"/>
      <w:r w:rsidR="00344267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 </w:t>
      </w:r>
      <w:r w:rsidR="002E24CF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                 </w:t>
      </w:r>
      <w:r w:rsidR="00926659" w:rsidRPr="00F31468">
        <w:rPr>
          <w:rFonts w:ascii="Times" w:hAnsi="Times"/>
          <w:b/>
          <w:color w:val="000000" w:themeColor="text1"/>
          <w:sz w:val="22"/>
          <w:szCs w:val="22"/>
        </w:rPr>
        <w:t>Pit</w:t>
      </w:r>
      <w:r w:rsidR="00F31468">
        <w:rPr>
          <w:rFonts w:ascii="Times" w:hAnsi="Times"/>
          <w:b/>
          <w:color w:val="000000" w:themeColor="text1"/>
          <w:sz w:val="22"/>
          <w:szCs w:val="22"/>
        </w:rPr>
        <w:t>t</w:t>
      </w:r>
      <w:r w:rsidR="00926659" w:rsidRPr="00F31468">
        <w:rPr>
          <w:rFonts w:ascii="Times" w:hAnsi="Times"/>
          <w:b/>
          <w:color w:val="000000" w:themeColor="text1"/>
          <w:sz w:val="22"/>
          <w:szCs w:val="22"/>
        </w:rPr>
        <w:t>sburgh, PA</w:t>
      </w:r>
    </w:p>
    <w:p w14:paraId="6834E66C" w14:textId="4149EE81" w:rsidR="008E1E7D" w:rsidRPr="00F31468" w:rsidRDefault="004178AB" w:rsidP="008E1E7D">
      <w:pPr>
        <w:rPr>
          <w:rFonts w:ascii="Times" w:hAnsi="Times"/>
          <w:i/>
          <w:color w:val="000000" w:themeColor="text1"/>
          <w:sz w:val="22"/>
          <w:szCs w:val="22"/>
        </w:rPr>
      </w:pPr>
      <w:r>
        <w:rPr>
          <w:rFonts w:ascii="Times" w:hAnsi="Times"/>
          <w:i/>
          <w:color w:val="000000" w:themeColor="text1"/>
          <w:sz w:val="22"/>
          <w:szCs w:val="22"/>
        </w:rPr>
        <w:t>B</w:t>
      </w:r>
      <w:r w:rsidR="00A16779" w:rsidRPr="00F31468">
        <w:rPr>
          <w:rFonts w:ascii="Times" w:hAnsi="Times"/>
          <w:i/>
          <w:color w:val="000000" w:themeColor="text1"/>
          <w:sz w:val="22"/>
          <w:szCs w:val="22"/>
        </w:rPr>
        <w:t>.</w:t>
      </w:r>
      <w:r>
        <w:rPr>
          <w:rFonts w:ascii="Times" w:hAnsi="Times"/>
          <w:i/>
          <w:color w:val="000000" w:themeColor="text1"/>
          <w:sz w:val="22"/>
          <w:szCs w:val="22"/>
        </w:rPr>
        <w:t xml:space="preserve"> </w:t>
      </w:r>
      <w:r w:rsidR="00A16779" w:rsidRPr="00F31468">
        <w:rPr>
          <w:rFonts w:ascii="Times" w:hAnsi="Times"/>
          <w:i/>
          <w:color w:val="000000" w:themeColor="text1"/>
          <w:sz w:val="22"/>
          <w:szCs w:val="22"/>
        </w:rPr>
        <w:t>S.</w:t>
      </w:r>
      <w:r w:rsidR="00B110F9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in </w:t>
      </w:r>
      <w:r w:rsidR="001F4106" w:rsidRPr="00F31468">
        <w:rPr>
          <w:rFonts w:ascii="Times" w:hAnsi="Times"/>
          <w:i/>
          <w:color w:val="000000" w:themeColor="text1"/>
          <w:sz w:val="22"/>
          <w:szCs w:val="22"/>
        </w:rPr>
        <w:t xml:space="preserve">Electrical and Computer </w:t>
      </w:r>
      <w:r w:rsidR="00B110F9" w:rsidRPr="00F31468">
        <w:rPr>
          <w:rFonts w:ascii="Times" w:hAnsi="Times"/>
          <w:i/>
          <w:color w:val="000000" w:themeColor="text1"/>
          <w:sz w:val="22"/>
          <w:szCs w:val="22"/>
        </w:rPr>
        <w:t>Engineerin</w:t>
      </w:r>
      <w:r w:rsidR="001F4106" w:rsidRPr="00F31468">
        <w:rPr>
          <w:rFonts w:ascii="Times" w:hAnsi="Times"/>
          <w:i/>
          <w:color w:val="000000" w:themeColor="text1"/>
          <w:sz w:val="22"/>
          <w:szCs w:val="22"/>
        </w:rPr>
        <w:t>g</w:t>
      </w:r>
      <w:r w:rsidR="0026296C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26296C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26296C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26296C" w:rsidRPr="00F31468"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  </w:t>
      </w:r>
      <w:r w:rsidR="00AE3EF8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 </w:t>
      </w:r>
      <w:r w:rsidR="00926659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</w:t>
      </w:r>
      <w:r w:rsidR="00C15688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</w:t>
      </w:r>
      <w:r w:rsidR="00E4691C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</w:t>
      </w:r>
      <w:r w:rsidR="002E24CF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                            </w:t>
      </w:r>
      <w:r w:rsidR="001F4106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         </w:t>
      </w:r>
      <w:r w:rsidR="00F31468">
        <w:rPr>
          <w:rFonts w:ascii="Times" w:hAnsi="Times"/>
          <w:i/>
          <w:color w:val="000000" w:themeColor="text1"/>
          <w:sz w:val="22"/>
          <w:szCs w:val="22"/>
        </w:rPr>
        <w:t xml:space="preserve">    May </w:t>
      </w:r>
      <w:r w:rsidR="00926659" w:rsidRPr="00F31468">
        <w:rPr>
          <w:rFonts w:ascii="Times" w:hAnsi="Times"/>
          <w:i/>
          <w:color w:val="000000" w:themeColor="text1"/>
          <w:sz w:val="22"/>
          <w:szCs w:val="22"/>
        </w:rPr>
        <w:t>2021</w:t>
      </w:r>
    </w:p>
    <w:p w14:paraId="747F7EB9" w14:textId="3A85E374" w:rsidR="00E16DD8" w:rsidRPr="00F31468" w:rsidRDefault="005C57DE" w:rsidP="00E16DD8">
      <w:pPr>
        <w:pStyle w:val="ListParagraph"/>
        <w:numPr>
          <w:ilvl w:val="0"/>
          <w:numId w:val="20"/>
        </w:numPr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QPA: 3.92</w:t>
      </w:r>
      <w:r w:rsidR="00E16DD8" w:rsidRPr="00F31468">
        <w:rPr>
          <w:rFonts w:ascii="Times" w:hAnsi="Times"/>
          <w:color w:val="000000" w:themeColor="text1"/>
          <w:sz w:val="22"/>
          <w:szCs w:val="22"/>
        </w:rPr>
        <w:t xml:space="preserve"> | Dean’s List 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>Fall 17</w:t>
      </w:r>
      <w:r w:rsidR="00724B8D">
        <w:rPr>
          <w:rFonts w:ascii="Times" w:hAnsi="Times"/>
          <w:color w:val="000000" w:themeColor="text1"/>
          <w:sz w:val="22"/>
          <w:szCs w:val="22"/>
        </w:rPr>
        <w:t>-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>18</w:t>
      </w:r>
    </w:p>
    <w:p w14:paraId="2FE969ED" w14:textId="77777777" w:rsidR="005C57DE" w:rsidRDefault="00E4691C" w:rsidP="000B5575">
      <w:pPr>
        <w:pStyle w:val="ListParagraph"/>
        <w:numPr>
          <w:ilvl w:val="0"/>
          <w:numId w:val="20"/>
        </w:numPr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 xml:space="preserve">Courses: Principles of Imperative Computation, Structure and Design of Digital Systems, </w:t>
      </w:r>
    </w:p>
    <w:p w14:paraId="365D7550" w14:textId="1CDA8D10" w:rsidR="000B5575" w:rsidRPr="00F31468" w:rsidRDefault="005C57DE" w:rsidP="005C57DE">
      <w:pPr>
        <w:pStyle w:val="ListParagrap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               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>Intro</w:t>
      </w:r>
      <w:r>
        <w:rPr>
          <w:rFonts w:ascii="Times" w:hAnsi="Times"/>
          <w:color w:val="000000" w:themeColor="text1"/>
          <w:sz w:val="22"/>
          <w:szCs w:val="22"/>
        </w:rPr>
        <w:t>duction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 xml:space="preserve"> to </w:t>
      </w:r>
      <w:r>
        <w:rPr>
          <w:rFonts w:ascii="Times" w:hAnsi="Times"/>
          <w:color w:val="000000" w:themeColor="text1"/>
          <w:sz w:val="22"/>
          <w:szCs w:val="22"/>
        </w:rPr>
        <w:t>Computer Systems</w:t>
      </w:r>
      <w:r w:rsidR="00760872">
        <w:rPr>
          <w:rFonts w:ascii="Times" w:hAnsi="Times"/>
          <w:color w:val="000000" w:themeColor="text1"/>
          <w:sz w:val="22"/>
          <w:szCs w:val="22"/>
        </w:rPr>
        <w:t>, Signals and Systems</w:t>
      </w:r>
    </w:p>
    <w:p w14:paraId="4AA7ECC1" w14:textId="53C3B853" w:rsidR="00E04714" w:rsidRPr="00647AB3" w:rsidRDefault="00E04714" w:rsidP="00E04714">
      <w:pPr>
        <w:rPr>
          <w:rFonts w:ascii="Times" w:hAnsi="Times"/>
          <w:i/>
          <w:color w:val="000000" w:themeColor="text1"/>
          <w:sz w:val="12"/>
          <w:szCs w:val="12"/>
        </w:rPr>
      </w:pPr>
    </w:p>
    <w:p w14:paraId="54C92E13" w14:textId="77777777" w:rsidR="00BF0AA2" w:rsidRPr="00560AEE" w:rsidRDefault="00BF0AA2" w:rsidP="00BF0AA2">
      <w:pPr>
        <w:pBdr>
          <w:bottom w:val="single" w:sz="12" w:space="1" w:color="auto"/>
        </w:pBdr>
        <w:outlineLvl w:val="0"/>
        <w:rPr>
          <w:rFonts w:ascii="Times" w:hAnsi="Times"/>
          <w:b/>
          <w:color w:val="000000" w:themeColor="text1"/>
          <w:sz w:val="22"/>
          <w:szCs w:val="20"/>
        </w:rPr>
      </w:pPr>
      <w:r w:rsidRPr="00560AEE">
        <w:rPr>
          <w:rFonts w:ascii="Times" w:hAnsi="Times"/>
          <w:b/>
          <w:color w:val="000000" w:themeColor="text1"/>
          <w:sz w:val="22"/>
          <w:szCs w:val="20"/>
        </w:rPr>
        <w:t>PROJECTS</w:t>
      </w:r>
    </w:p>
    <w:p w14:paraId="44F97DCC" w14:textId="77777777" w:rsidR="00BF0AA2" w:rsidRPr="00E16DD8" w:rsidRDefault="00BF0AA2" w:rsidP="00BF0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"/>
          <w:szCs w:val="2"/>
        </w:rPr>
      </w:pPr>
    </w:p>
    <w:p w14:paraId="5F45580A" w14:textId="77777777" w:rsidR="005C57DE" w:rsidRPr="00F31468" w:rsidRDefault="005C57DE" w:rsidP="005C57DE">
      <w:pPr>
        <w:rPr>
          <w:rFonts w:ascii="Times" w:hAnsi="Times"/>
          <w:b/>
          <w:color w:val="000000" w:themeColor="text1"/>
          <w:sz w:val="22"/>
          <w:szCs w:val="22"/>
        </w:rPr>
      </w:pPr>
      <w:r>
        <w:rPr>
          <w:rFonts w:ascii="Times" w:hAnsi="Times"/>
          <w:b/>
          <w:color w:val="000000" w:themeColor="text1"/>
          <w:sz w:val="22"/>
          <w:szCs w:val="22"/>
        </w:rPr>
        <w:t xml:space="preserve">BMO – Interactive Portable Gaming Console                         </w:t>
      </w:r>
      <w:r>
        <w:rPr>
          <w:rFonts w:ascii="Times" w:hAnsi="Times"/>
          <w:b/>
          <w:color w:val="000000" w:themeColor="text1"/>
          <w:sz w:val="22"/>
          <w:szCs w:val="22"/>
        </w:rPr>
        <w:tab/>
      </w:r>
      <w:r>
        <w:rPr>
          <w:rFonts w:ascii="Times" w:hAnsi="Times"/>
          <w:b/>
          <w:color w:val="000000" w:themeColor="text1"/>
          <w:sz w:val="22"/>
          <w:szCs w:val="22"/>
        </w:rPr>
        <w:tab/>
      </w:r>
      <w:r>
        <w:rPr>
          <w:rFonts w:ascii="Times" w:hAnsi="Times"/>
          <w:b/>
          <w:color w:val="000000" w:themeColor="text1"/>
          <w:sz w:val="22"/>
          <w:szCs w:val="22"/>
        </w:rPr>
        <w:tab/>
      </w:r>
      <w:r>
        <w:rPr>
          <w:rFonts w:ascii="Times" w:hAnsi="Times"/>
          <w:b/>
          <w:color w:val="000000" w:themeColor="text1"/>
          <w:sz w:val="22"/>
          <w:szCs w:val="22"/>
        </w:rPr>
        <w:tab/>
      </w:r>
      <w:r>
        <w:rPr>
          <w:rFonts w:ascii="Times" w:hAnsi="Times"/>
          <w:b/>
          <w:color w:val="000000" w:themeColor="text1"/>
          <w:sz w:val="22"/>
          <w:szCs w:val="22"/>
        </w:rPr>
        <w:tab/>
        <w:t xml:space="preserve">     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>Pittsburgh, PA</w:t>
      </w:r>
    </w:p>
    <w:p w14:paraId="024F615C" w14:textId="2DC68FFC" w:rsidR="005C57DE" w:rsidRPr="00F31468" w:rsidRDefault="00760872" w:rsidP="005C57DE">
      <w:pPr>
        <w:rPr>
          <w:rFonts w:ascii="Times" w:hAnsi="Times"/>
          <w:i/>
          <w:color w:val="000000" w:themeColor="text1"/>
          <w:sz w:val="22"/>
          <w:szCs w:val="22"/>
        </w:rPr>
      </w:pPr>
      <w:r>
        <w:rPr>
          <w:rFonts w:ascii="Times" w:hAnsi="Times"/>
          <w:i/>
          <w:color w:val="000000" w:themeColor="text1"/>
          <w:sz w:val="22"/>
          <w:szCs w:val="22"/>
        </w:rPr>
        <w:t xml:space="preserve">Software </w:t>
      </w:r>
      <w:r w:rsidR="005C57DE">
        <w:rPr>
          <w:rFonts w:ascii="Times" w:hAnsi="Times"/>
          <w:i/>
          <w:color w:val="000000" w:themeColor="text1"/>
          <w:sz w:val="22"/>
          <w:szCs w:val="22"/>
        </w:rPr>
        <w:t>Developer</w:t>
      </w:r>
      <w:r>
        <w:rPr>
          <w:rFonts w:ascii="Times" w:hAnsi="Times"/>
          <w:i/>
          <w:color w:val="000000" w:themeColor="text1"/>
          <w:sz w:val="22"/>
          <w:szCs w:val="22"/>
        </w:rPr>
        <w:t>, Manufacturing Engineer</w:t>
      </w:r>
      <w:r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</w:t>
      </w:r>
      <w:r w:rsidR="005C57DE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5C57DE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>
        <w:rPr>
          <w:rFonts w:ascii="Times" w:hAnsi="Times"/>
          <w:i/>
          <w:color w:val="000000" w:themeColor="text1"/>
          <w:sz w:val="22"/>
          <w:szCs w:val="22"/>
        </w:rPr>
        <w:t xml:space="preserve"> </w:t>
      </w:r>
      <w:r w:rsidR="005C57DE" w:rsidRPr="00F31468"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          </w:t>
      </w:r>
      <w:r>
        <w:rPr>
          <w:rFonts w:ascii="Times" w:hAnsi="Times"/>
          <w:i/>
          <w:color w:val="000000" w:themeColor="text1"/>
          <w:sz w:val="22"/>
          <w:szCs w:val="22"/>
        </w:rPr>
        <w:t xml:space="preserve">                                  </w:t>
      </w:r>
      <w:r w:rsidR="005C57DE">
        <w:rPr>
          <w:rFonts w:ascii="Times" w:hAnsi="Times"/>
          <w:i/>
          <w:color w:val="000000" w:themeColor="text1"/>
          <w:sz w:val="22"/>
          <w:szCs w:val="22"/>
        </w:rPr>
        <w:t>January</w:t>
      </w:r>
      <w:r w:rsidR="005C57DE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2</w:t>
      </w:r>
      <w:r w:rsidR="005C57DE">
        <w:rPr>
          <w:rFonts w:ascii="Times" w:hAnsi="Times"/>
          <w:i/>
          <w:color w:val="000000" w:themeColor="text1"/>
          <w:sz w:val="22"/>
          <w:szCs w:val="22"/>
        </w:rPr>
        <w:t>019</w:t>
      </w:r>
    </w:p>
    <w:p w14:paraId="3A56C536" w14:textId="3E2C60E3" w:rsidR="005C57DE" w:rsidRPr="00F31468" w:rsidRDefault="00760872" w:rsidP="005C57DE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Designed and developed an interactive portable gaming console</w:t>
      </w:r>
      <w:r w:rsidR="00B80AD2">
        <w:rPr>
          <w:rFonts w:ascii="Times" w:hAnsi="Times"/>
          <w:color w:val="000000" w:themeColor="text1"/>
          <w:sz w:val="22"/>
          <w:szCs w:val="22"/>
        </w:rPr>
        <w:t xml:space="preserve"> containing Tetris, Snake and Breakout on JavaScript,</w:t>
      </w:r>
      <w:r>
        <w:rPr>
          <w:rFonts w:ascii="Times" w:hAnsi="Times"/>
          <w:color w:val="000000" w:themeColor="text1"/>
          <w:sz w:val="22"/>
          <w:szCs w:val="22"/>
        </w:rPr>
        <w:t xml:space="preserve"> which ran on a Raspberry Pi powered by Windows IOT</w:t>
      </w:r>
    </w:p>
    <w:p w14:paraId="2DD88AB4" w14:textId="37A790A7" w:rsidR="005C57DE" w:rsidRPr="00F31468" w:rsidRDefault="00B80AD2" w:rsidP="005C57DE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Integrated Katspaugh IPA API, and Resp</w:t>
      </w:r>
      <w:r w:rsidR="005F0E67">
        <w:rPr>
          <w:rFonts w:ascii="Times" w:hAnsi="Times"/>
          <w:color w:val="000000" w:themeColor="text1"/>
          <w:sz w:val="22"/>
          <w:szCs w:val="22"/>
        </w:rPr>
        <w:t>onsiveVoices.js API to create an interactive assistant that mimics human speech patterns</w:t>
      </w:r>
    </w:p>
    <w:p w14:paraId="674DDCF3" w14:textId="3568B0E6" w:rsidR="005C57DE" w:rsidRPr="00F31468" w:rsidRDefault="00576844" w:rsidP="005C57DE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Manufactured a surrounding case using acrylic and 3D printed resin to create a retro Gameboy case with operating buttons</w:t>
      </w:r>
    </w:p>
    <w:p w14:paraId="7742F887" w14:textId="77777777" w:rsidR="005C57DE" w:rsidRDefault="005C57DE" w:rsidP="00BF0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2"/>
          <w:szCs w:val="22"/>
        </w:rPr>
      </w:pPr>
    </w:p>
    <w:p w14:paraId="325BCE5B" w14:textId="75090CF5" w:rsidR="00BF0AA2" w:rsidRPr="00F31468" w:rsidRDefault="00BF0AA2" w:rsidP="00BF0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 xml:space="preserve">The Empathetic </w:t>
      </w:r>
      <w:r w:rsidR="00F31468">
        <w:rPr>
          <w:rFonts w:ascii="Times" w:hAnsi="Times"/>
          <w:b/>
          <w:color w:val="000000" w:themeColor="text1"/>
          <w:sz w:val="22"/>
          <w:szCs w:val="22"/>
        </w:rPr>
        <w:t xml:space="preserve">Jukebox – 15-112 Term Project.      </w:t>
      </w:r>
      <w:r w:rsidR="00F31468">
        <w:rPr>
          <w:rFonts w:ascii="Times" w:hAnsi="Times"/>
          <w:b/>
          <w:color w:val="000000" w:themeColor="text1"/>
          <w:sz w:val="22"/>
          <w:szCs w:val="22"/>
        </w:rPr>
        <w:tab/>
        <w:t xml:space="preserve"> 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  <w:t xml:space="preserve">      </w:t>
      </w:r>
      <w:r w:rsidR="00F31468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                 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  <w:r w:rsidR="00F31468">
        <w:rPr>
          <w:rFonts w:ascii="Times" w:hAnsi="Times"/>
          <w:b/>
          <w:color w:val="000000" w:themeColor="text1"/>
          <w:sz w:val="22"/>
          <w:szCs w:val="22"/>
        </w:rPr>
        <w:t xml:space="preserve">     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>Pittsburgh, PA</w:t>
      </w:r>
    </w:p>
    <w:p w14:paraId="07084B55" w14:textId="55C677CC" w:rsidR="00BF0AA2" w:rsidRPr="00560AEE" w:rsidRDefault="00760872" w:rsidP="00BF0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i/>
          <w:color w:val="000000" w:themeColor="text1"/>
          <w:sz w:val="20"/>
          <w:szCs w:val="20"/>
        </w:rPr>
      </w:pPr>
      <w:r>
        <w:rPr>
          <w:rFonts w:ascii="Times" w:hAnsi="Times"/>
          <w:i/>
          <w:color w:val="000000" w:themeColor="text1"/>
          <w:sz w:val="22"/>
          <w:szCs w:val="22"/>
        </w:rPr>
        <w:t xml:space="preserve">Software </w:t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>Developer</w:t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="00BF0AA2"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i/>
          <w:color w:val="000000" w:themeColor="text1"/>
          <w:sz w:val="22"/>
          <w:szCs w:val="22"/>
        </w:rPr>
        <w:t xml:space="preserve">      </w:t>
      </w:r>
      <w:r w:rsidR="00F31468">
        <w:rPr>
          <w:rFonts w:ascii="Times" w:hAnsi="Times"/>
          <w:i/>
          <w:color w:val="000000" w:themeColor="text1"/>
          <w:sz w:val="22"/>
          <w:szCs w:val="22"/>
        </w:rPr>
        <w:t xml:space="preserve">  </w:t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>April 2018 – May 2018</w:t>
      </w:r>
      <w:r w:rsidR="00BF0AA2" w:rsidRPr="00560AEE">
        <w:rPr>
          <w:rFonts w:ascii="Times" w:hAnsi="Times"/>
          <w:i/>
          <w:color w:val="000000" w:themeColor="text1"/>
          <w:sz w:val="20"/>
          <w:szCs w:val="20"/>
        </w:rPr>
        <w:t xml:space="preserve"> </w:t>
      </w:r>
    </w:p>
    <w:p w14:paraId="643EC049" w14:textId="77777777" w:rsidR="00BF0AA2" w:rsidRPr="00F31468" w:rsidRDefault="00BF0AA2" w:rsidP="00BF0AA2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>Created a music player that plays songs from user’s playlists on Spotify based on user’s emotions using Python, OpenCV, and BeautifulSoup</w:t>
      </w:r>
    </w:p>
    <w:p w14:paraId="5663AA80" w14:textId="77777777" w:rsidR="00BF0AA2" w:rsidRPr="00F31468" w:rsidRDefault="00BF0AA2" w:rsidP="00BF0AA2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 xml:space="preserve">Integrated machine learning in OpenCV to detect facial emotions, as well as Spotify API with web scraping to play the songs from YouTube </w:t>
      </w:r>
    </w:p>
    <w:p w14:paraId="57AC56EC" w14:textId="77777777" w:rsidR="00BF0AA2" w:rsidRPr="00543910" w:rsidRDefault="00BF0AA2" w:rsidP="00B351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sz w:val="12"/>
          <w:szCs w:val="12"/>
        </w:rPr>
      </w:pPr>
    </w:p>
    <w:p w14:paraId="098F6E75" w14:textId="7AB4A03C" w:rsidR="00BF0AA2" w:rsidRPr="00F31468" w:rsidRDefault="00BC0DF9" w:rsidP="00BF0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2"/>
          <w:szCs w:val="22"/>
        </w:rPr>
      </w:pPr>
      <w:r>
        <w:rPr>
          <w:rFonts w:ascii="Times" w:hAnsi="Times"/>
          <w:b/>
          <w:color w:val="000000" w:themeColor="text1"/>
          <w:sz w:val="22"/>
          <w:szCs w:val="22"/>
        </w:rPr>
        <w:t xml:space="preserve">CrackHQ </w:t>
      </w:r>
      <w:r w:rsidR="00760872">
        <w:rPr>
          <w:rFonts w:ascii="Times" w:hAnsi="Times"/>
          <w:b/>
          <w:color w:val="000000" w:themeColor="text1"/>
          <w:sz w:val="22"/>
          <w:szCs w:val="22"/>
        </w:rPr>
        <w:t>Trivia Solver</w:t>
      </w:r>
      <w:r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  <w:r w:rsidR="00760872">
        <w:rPr>
          <w:rFonts w:ascii="Times" w:hAnsi="Times"/>
          <w:b/>
          <w:color w:val="000000" w:themeColor="text1"/>
          <w:sz w:val="22"/>
          <w:szCs w:val="22"/>
        </w:rPr>
        <w:tab/>
      </w:r>
      <w:r w:rsidR="00760872">
        <w:rPr>
          <w:rFonts w:ascii="Times" w:hAnsi="Times"/>
          <w:b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b/>
          <w:color w:val="000000" w:themeColor="text1"/>
          <w:sz w:val="22"/>
          <w:szCs w:val="22"/>
        </w:rPr>
        <w:tab/>
        <w:t xml:space="preserve">            </w:t>
      </w:r>
      <w:r w:rsidR="00760872">
        <w:rPr>
          <w:rFonts w:ascii="Times" w:hAnsi="Times"/>
          <w:b/>
          <w:color w:val="000000" w:themeColor="text1"/>
          <w:sz w:val="22"/>
          <w:szCs w:val="22"/>
        </w:rPr>
        <w:t xml:space="preserve">                     </w:t>
      </w:r>
      <w:r w:rsidR="00BF0AA2" w:rsidRPr="00F31468">
        <w:rPr>
          <w:rFonts w:ascii="Times" w:hAnsi="Times"/>
          <w:b/>
          <w:color w:val="000000" w:themeColor="text1"/>
          <w:sz w:val="22"/>
          <w:szCs w:val="22"/>
        </w:rPr>
        <w:t>Pittsburgh, PA</w:t>
      </w:r>
    </w:p>
    <w:p w14:paraId="5E8D465C" w14:textId="33EA790C" w:rsidR="00BF0AA2" w:rsidRPr="00F31468" w:rsidRDefault="00760872" w:rsidP="00BF0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i/>
          <w:color w:val="000000" w:themeColor="text1"/>
          <w:sz w:val="22"/>
          <w:szCs w:val="22"/>
        </w:rPr>
      </w:pPr>
      <w:r>
        <w:rPr>
          <w:rFonts w:ascii="Times" w:hAnsi="Times"/>
          <w:i/>
          <w:color w:val="000000" w:themeColor="text1"/>
          <w:sz w:val="22"/>
          <w:szCs w:val="22"/>
        </w:rPr>
        <w:t xml:space="preserve">Software </w:t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>Developer</w:t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>
        <w:rPr>
          <w:rFonts w:ascii="Times" w:hAnsi="Times"/>
          <w:i/>
          <w:color w:val="000000" w:themeColor="text1"/>
          <w:sz w:val="22"/>
          <w:szCs w:val="22"/>
        </w:rPr>
        <w:tab/>
      </w:r>
      <w:r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                </w:t>
      </w:r>
      <w:r w:rsidR="00BF0AA2" w:rsidRPr="00F31468">
        <w:rPr>
          <w:rFonts w:ascii="Times" w:hAnsi="Times"/>
          <w:i/>
          <w:color w:val="000000" w:themeColor="text1"/>
          <w:sz w:val="22"/>
          <w:szCs w:val="22"/>
        </w:rPr>
        <w:t xml:space="preserve">February 2018 </w:t>
      </w:r>
    </w:p>
    <w:p w14:paraId="6CD118AD" w14:textId="4F001D1C" w:rsidR="00BF0AA2" w:rsidRPr="00F31468" w:rsidRDefault="00F31468" w:rsidP="00BF0AA2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Integrated Microsoft Azure’s OCR</w:t>
      </w:r>
      <w:r w:rsidR="00BF0AA2" w:rsidRPr="00F31468">
        <w:rPr>
          <w:rFonts w:ascii="Times" w:hAnsi="Times"/>
          <w:color w:val="000000" w:themeColor="text1"/>
          <w:sz w:val="22"/>
          <w:szCs w:val="22"/>
        </w:rPr>
        <w:t>, NLP, and Bing Search API to create a context aware environment that solves questions from the HQ Trivia Game using JavaScript and React.js</w:t>
      </w:r>
    </w:p>
    <w:p w14:paraId="5C9A7D72" w14:textId="6DA0A518" w:rsidR="00B351E6" w:rsidRPr="00FB20F2" w:rsidRDefault="00BF0AA2" w:rsidP="00B351E6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0"/>
          <w:szCs w:val="20"/>
        </w:rPr>
      </w:pPr>
      <w:r w:rsidRPr="00FB20F2">
        <w:rPr>
          <w:rFonts w:ascii="Times" w:hAnsi="Times"/>
          <w:color w:val="000000" w:themeColor="text1"/>
          <w:sz w:val="22"/>
          <w:szCs w:val="22"/>
        </w:rPr>
        <w:t>Worked collaboratively and designed back-end and front-end over a 24 hour period</w:t>
      </w:r>
    </w:p>
    <w:p w14:paraId="46EA6BBA" w14:textId="1EBBCD83" w:rsidR="00FB20F2" w:rsidRPr="00647AB3" w:rsidRDefault="00FB20F2" w:rsidP="00FB2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16"/>
          <w:szCs w:val="16"/>
        </w:rPr>
      </w:pPr>
    </w:p>
    <w:p w14:paraId="00D10A78" w14:textId="4F6B59D9" w:rsidR="00FB20F2" w:rsidRPr="00F31468" w:rsidRDefault="00FB20F2" w:rsidP="00FB2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2"/>
          <w:szCs w:val="22"/>
        </w:rPr>
      </w:pPr>
      <w:r>
        <w:rPr>
          <w:rFonts w:ascii="Times" w:hAnsi="Times"/>
          <w:b/>
          <w:color w:val="000000" w:themeColor="text1"/>
          <w:sz w:val="22"/>
          <w:szCs w:val="22"/>
        </w:rPr>
        <w:t>VGA Breakout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  <w:t xml:space="preserve">                                  Pittsburgh, PA</w:t>
      </w:r>
    </w:p>
    <w:p w14:paraId="6E8B423B" w14:textId="1E24A966" w:rsidR="00FB20F2" w:rsidRPr="00F31468" w:rsidRDefault="00760872" w:rsidP="00FB2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i/>
          <w:color w:val="000000" w:themeColor="text1"/>
          <w:sz w:val="22"/>
          <w:szCs w:val="22"/>
        </w:rPr>
      </w:pPr>
      <w:r>
        <w:rPr>
          <w:rFonts w:ascii="Times" w:hAnsi="Times"/>
          <w:i/>
          <w:color w:val="000000" w:themeColor="text1"/>
          <w:sz w:val="22"/>
          <w:szCs w:val="22"/>
        </w:rPr>
        <w:t xml:space="preserve">Hardware </w:t>
      </w:r>
      <w:r w:rsidR="00FB20F2" w:rsidRPr="00F31468">
        <w:rPr>
          <w:rFonts w:ascii="Times" w:hAnsi="Times"/>
          <w:i/>
          <w:color w:val="000000" w:themeColor="text1"/>
          <w:sz w:val="22"/>
          <w:szCs w:val="22"/>
        </w:rPr>
        <w:t>Developer</w:t>
      </w:r>
      <w:r w:rsidR="00FB20F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FB20F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FB20F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FB20F2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8658DD">
        <w:rPr>
          <w:rFonts w:ascii="Times" w:hAnsi="Times"/>
          <w:i/>
          <w:color w:val="000000" w:themeColor="text1"/>
          <w:sz w:val="22"/>
          <w:szCs w:val="22"/>
        </w:rPr>
        <w:tab/>
      </w:r>
      <w:r w:rsidR="008658DD">
        <w:rPr>
          <w:rFonts w:ascii="Times" w:hAnsi="Times"/>
          <w:i/>
          <w:color w:val="000000" w:themeColor="text1"/>
          <w:sz w:val="22"/>
          <w:szCs w:val="22"/>
        </w:rPr>
        <w:tab/>
      </w:r>
      <w:r w:rsidR="008658DD">
        <w:rPr>
          <w:rFonts w:ascii="Times" w:hAnsi="Times"/>
          <w:i/>
          <w:color w:val="000000" w:themeColor="text1"/>
          <w:sz w:val="22"/>
          <w:szCs w:val="22"/>
        </w:rPr>
        <w:tab/>
      </w:r>
      <w:r w:rsidR="008658DD">
        <w:rPr>
          <w:rFonts w:ascii="Times" w:hAnsi="Times"/>
          <w:i/>
          <w:color w:val="000000" w:themeColor="text1"/>
          <w:sz w:val="22"/>
          <w:szCs w:val="22"/>
        </w:rPr>
        <w:tab/>
      </w:r>
      <w:r w:rsidR="008658DD">
        <w:rPr>
          <w:rFonts w:ascii="Times" w:hAnsi="Times"/>
          <w:i/>
          <w:color w:val="000000" w:themeColor="text1"/>
          <w:sz w:val="22"/>
          <w:szCs w:val="22"/>
        </w:rPr>
        <w:tab/>
      </w:r>
      <w:r w:rsidR="008658DD"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       </w:t>
      </w:r>
      <w:r w:rsidR="00FB20F2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   </w:t>
      </w:r>
      <w:r w:rsidR="005C57DE">
        <w:rPr>
          <w:rFonts w:ascii="Times" w:hAnsi="Times"/>
          <w:i/>
          <w:color w:val="000000" w:themeColor="text1"/>
          <w:sz w:val="22"/>
          <w:szCs w:val="22"/>
        </w:rPr>
        <w:t xml:space="preserve">   November</w:t>
      </w:r>
      <w:r w:rsidR="00FB20F2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2018 </w:t>
      </w:r>
    </w:p>
    <w:p w14:paraId="6F78CAD1" w14:textId="0E458CAD" w:rsidR="00FB20F2" w:rsidRPr="00F31468" w:rsidRDefault="00FB20F2" w:rsidP="00FB20F2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Designed and developed the game breakout using System Verilog, and synthesized the working game to an FPGA, and included features such as paddle AI, and selective ball velocity</w:t>
      </w:r>
    </w:p>
    <w:p w14:paraId="0809A333" w14:textId="68A4A970" w:rsidR="00FB20F2" w:rsidRPr="00F31468" w:rsidRDefault="00FB20F2" w:rsidP="00FB20F2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Integrated a VGA display that was synthesized using the FPGA </w:t>
      </w:r>
    </w:p>
    <w:p w14:paraId="5A534B6B" w14:textId="64463917" w:rsidR="00BF0AA2" w:rsidRPr="00A94425" w:rsidRDefault="00BF0AA2" w:rsidP="00E04714">
      <w:pPr>
        <w:rPr>
          <w:rFonts w:ascii="Times" w:hAnsi="Times"/>
          <w:i/>
          <w:color w:val="000000" w:themeColor="text1"/>
          <w:sz w:val="16"/>
          <w:szCs w:val="16"/>
        </w:rPr>
      </w:pPr>
    </w:p>
    <w:p w14:paraId="2B693CAB" w14:textId="4B12DC5A" w:rsidR="00AB3727" w:rsidRPr="00560AEE" w:rsidRDefault="00E04714" w:rsidP="00560AEE">
      <w:pPr>
        <w:pBdr>
          <w:bottom w:val="single" w:sz="6" w:space="1" w:color="auto"/>
        </w:pBdr>
        <w:outlineLvl w:val="0"/>
        <w:rPr>
          <w:rFonts w:ascii="Times" w:hAnsi="Times"/>
          <w:b/>
          <w:color w:val="000000" w:themeColor="text1"/>
          <w:sz w:val="22"/>
          <w:szCs w:val="20"/>
        </w:rPr>
      </w:pPr>
      <w:r w:rsidRPr="00560AEE">
        <w:rPr>
          <w:rFonts w:ascii="Times" w:hAnsi="Times"/>
          <w:b/>
          <w:color w:val="000000" w:themeColor="text1"/>
          <w:sz w:val="22"/>
          <w:szCs w:val="20"/>
        </w:rPr>
        <w:t>PROFESSIONAL EXPERIENCE</w:t>
      </w:r>
    </w:p>
    <w:p w14:paraId="19A75C79" w14:textId="3E4DDE04" w:rsidR="00E16DD8" w:rsidRPr="00F31468" w:rsidRDefault="00E16DD8" w:rsidP="00E04714">
      <w:pPr>
        <w:rPr>
          <w:rFonts w:ascii="Times" w:hAnsi="Times"/>
          <w:b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>Bettinger Group</w:t>
      </w:r>
      <w:r w:rsidR="00F31468">
        <w:rPr>
          <w:rFonts w:ascii="Times" w:hAnsi="Times"/>
          <w:b/>
          <w:color w:val="000000" w:themeColor="text1"/>
          <w:sz w:val="22"/>
          <w:szCs w:val="22"/>
        </w:rPr>
        <w:t xml:space="preserve"> – Carnegie Mellon University.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  <w:t xml:space="preserve">           </w:t>
      </w:r>
      <w:r w:rsidR="00344267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 </w:t>
      </w:r>
      <w:r w:rsidR="002E24CF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                         </w:t>
      </w:r>
      <w:r w:rsidR="00F31468">
        <w:rPr>
          <w:rFonts w:ascii="Times" w:hAnsi="Times"/>
          <w:b/>
          <w:color w:val="000000" w:themeColor="text1"/>
          <w:sz w:val="22"/>
          <w:szCs w:val="22"/>
        </w:rPr>
        <w:t xml:space="preserve">                  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>Pittsburgh, PA</w:t>
      </w:r>
    </w:p>
    <w:p w14:paraId="2E1858E5" w14:textId="6858BEA4" w:rsidR="00E16DD8" w:rsidRPr="00F31468" w:rsidRDefault="00543910" w:rsidP="00E04714">
      <w:pPr>
        <w:rPr>
          <w:rFonts w:ascii="Times" w:hAnsi="Times"/>
          <w:i/>
          <w:color w:val="000000" w:themeColor="text1"/>
          <w:sz w:val="22"/>
          <w:szCs w:val="22"/>
        </w:rPr>
      </w:pPr>
      <w:r w:rsidRPr="00F31468">
        <w:rPr>
          <w:rFonts w:ascii="Times" w:hAnsi="Times"/>
          <w:i/>
          <w:color w:val="000000" w:themeColor="text1"/>
          <w:sz w:val="22"/>
          <w:szCs w:val="22"/>
        </w:rPr>
        <w:t xml:space="preserve">Principal </w:t>
      </w:r>
      <w:r w:rsidR="00683C34">
        <w:rPr>
          <w:rFonts w:ascii="Times" w:hAnsi="Times"/>
          <w:i/>
          <w:color w:val="000000" w:themeColor="text1"/>
          <w:sz w:val="22"/>
          <w:szCs w:val="22"/>
        </w:rPr>
        <w:t>Investigator</w:t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ab/>
        <w:t xml:space="preserve">    </w:t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 xml:space="preserve">       </w:t>
      </w:r>
      <w:r w:rsidR="00344267" w:rsidRPr="00F31468">
        <w:rPr>
          <w:rFonts w:ascii="Times" w:hAnsi="Times"/>
          <w:i/>
          <w:color w:val="000000" w:themeColor="text1"/>
          <w:sz w:val="22"/>
          <w:szCs w:val="22"/>
        </w:rPr>
        <w:t xml:space="preserve"> </w:t>
      </w:r>
      <w:r w:rsidR="00F31468">
        <w:rPr>
          <w:rFonts w:ascii="Times" w:hAnsi="Times"/>
          <w:i/>
          <w:color w:val="000000" w:themeColor="text1"/>
          <w:sz w:val="22"/>
          <w:szCs w:val="22"/>
        </w:rPr>
        <w:t xml:space="preserve">              </w:t>
      </w:r>
      <w:r w:rsidR="00E16DD8" w:rsidRPr="00F31468">
        <w:rPr>
          <w:rFonts w:ascii="Times" w:hAnsi="Times"/>
          <w:i/>
          <w:color w:val="000000" w:themeColor="text1"/>
          <w:sz w:val="22"/>
          <w:szCs w:val="22"/>
        </w:rPr>
        <w:t>May 2018 – Present</w:t>
      </w:r>
    </w:p>
    <w:p w14:paraId="5C6E3868" w14:textId="01683205" w:rsidR="00E16DD8" w:rsidRPr="00F31468" w:rsidRDefault="00723EAA" w:rsidP="00E16DD8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>Designed less invasive and more efficient flexible gel-based neural probes through investigating conductivity of gold nanostructures under strain on a flexible substrate under guidance from Professor Christopher Bettinger</w:t>
      </w:r>
    </w:p>
    <w:p w14:paraId="7DA2D813" w14:textId="7417B8AB" w:rsidR="00E16DD8" w:rsidRPr="00F31468" w:rsidRDefault="00E16DD8" w:rsidP="00E16DD8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>Discovered a relationship between path length of nanostructures and conductivity at varying degrees of strain</w:t>
      </w:r>
    </w:p>
    <w:p w14:paraId="7D074007" w14:textId="1BFBD0D2" w:rsidR="00E16DD8" w:rsidRPr="00543910" w:rsidRDefault="00E16DD8" w:rsidP="00B143A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16"/>
          <w:szCs w:val="16"/>
        </w:rPr>
      </w:pPr>
    </w:p>
    <w:p w14:paraId="33F5D62C" w14:textId="40AB0C64" w:rsidR="00AB3727" w:rsidRPr="00560AEE" w:rsidRDefault="005B4144" w:rsidP="00560AEE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outlineLvl w:val="0"/>
        <w:rPr>
          <w:rFonts w:ascii="Times" w:hAnsi="Times"/>
          <w:b/>
          <w:color w:val="000000" w:themeColor="text1"/>
          <w:sz w:val="22"/>
          <w:szCs w:val="20"/>
        </w:rPr>
      </w:pPr>
      <w:r w:rsidRPr="00560AEE">
        <w:rPr>
          <w:rFonts w:ascii="Times" w:hAnsi="Times"/>
          <w:b/>
          <w:color w:val="000000" w:themeColor="text1"/>
          <w:sz w:val="22"/>
          <w:szCs w:val="20"/>
        </w:rPr>
        <w:t>EXTRACURRICULAR ACTIVITIES</w:t>
      </w:r>
    </w:p>
    <w:p w14:paraId="1F6B5D01" w14:textId="4685B617" w:rsidR="00BA5F26" w:rsidRPr="00F31468" w:rsidRDefault="00BA5F26" w:rsidP="00BA5F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 xml:space="preserve">Academic Development – Carnegie Mellon University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  <w:t xml:space="preserve">             </w:t>
      </w:r>
      <w:r w:rsidR="002E24CF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   </w:t>
      </w:r>
      <w:r w:rsidR="00F31468">
        <w:rPr>
          <w:rFonts w:ascii="Times" w:hAnsi="Times"/>
          <w:b/>
          <w:color w:val="000000" w:themeColor="text1"/>
          <w:sz w:val="22"/>
          <w:szCs w:val="22"/>
        </w:rPr>
        <w:t xml:space="preserve">  </w:t>
      </w:r>
      <w:r w:rsidR="002E24CF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>Pittsburgh, PA</w:t>
      </w:r>
    </w:p>
    <w:p w14:paraId="74DBA11D" w14:textId="0183E43D" w:rsidR="00BA5F26" w:rsidRPr="00F31468" w:rsidRDefault="00BA5F26" w:rsidP="00BA5F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i/>
          <w:color w:val="000000" w:themeColor="text1"/>
          <w:sz w:val="22"/>
          <w:szCs w:val="22"/>
        </w:rPr>
      </w:pPr>
      <w:r w:rsidRPr="00F31468">
        <w:rPr>
          <w:rFonts w:ascii="Times" w:hAnsi="Times"/>
          <w:i/>
          <w:color w:val="000000" w:themeColor="text1"/>
          <w:sz w:val="22"/>
          <w:szCs w:val="22"/>
        </w:rPr>
        <w:t>EXCEL Leader</w:t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       </w:t>
      </w:r>
      <w:r w:rsidR="00F31468">
        <w:rPr>
          <w:rFonts w:ascii="Times" w:hAnsi="Times"/>
          <w:i/>
          <w:color w:val="000000" w:themeColor="text1"/>
          <w:sz w:val="22"/>
          <w:szCs w:val="22"/>
        </w:rPr>
        <w:t xml:space="preserve">    </w:t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>September 2018 - Present</w:t>
      </w:r>
    </w:p>
    <w:p w14:paraId="2E0CB098" w14:textId="6833803E" w:rsidR="00BA5F26" w:rsidRPr="00F31468" w:rsidRDefault="009E2EFF" w:rsidP="00BA5F26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>Designed and lead</w:t>
      </w:r>
      <w:r w:rsidR="00BA5F26" w:rsidRPr="00F31468">
        <w:rPr>
          <w:rFonts w:ascii="Times" w:hAnsi="Times"/>
          <w:color w:val="000000" w:themeColor="text1"/>
          <w:sz w:val="22"/>
          <w:szCs w:val="22"/>
        </w:rPr>
        <w:t xml:space="preserve"> supplementary classes for Calculus 3</w:t>
      </w:r>
      <w:r w:rsidR="00EC2B16">
        <w:rPr>
          <w:rFonts w:ascii="Times" w:hAnsi="Times"/>
          <w:color w:val="000000" w:themeColor="text1"/>
          <w:sz w:val="22"/>
          <w:szCs w:val="22"/>
        </w:rPr>
        <w:t xml:space="preserve"> and Physics II</w:t>
      </w:r>
      <w:r w:rsidR="00BA5F26" w:rsidRPr="00F31468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Pr="00F31468">
        <w:rPr>
          <w:rFonts w:ascii="Times" w:hAnsi="Times"/>
          <w:color w:val="000000" w:themeColor="text1"/>
          <w:sz w:val="22"/>
          <w:szCs w:val="22"/>
        </w:rPr>
        <w:t>for multiple groups of 10 students</w:t>
      </w:r>
    </w:p>
    <w:p w14:paraId="56B57E05" w14:textId="592273F7" w:rsidR="009E2EFF" w:rsidRPr="00F31468" w:rsidRDefault="007B6FA0" w:rsidP="00BA5F26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 xml:space="preserve">Developed </w:t>
      </w:r>
      <w:r w:rsidR="00AA69C7" w:rsidRPr="00F31468">
        <w:rPr>
          <w:rFonts w:ascii="Times" w:hAnsi="Times"/>
          <w:color w:val="000000" w:themeColor="text1"/>
          <w:sz w:val="22"/>
          <w:szCs w:val="22"/>
        </w:rPr>
        <w:t xml:space="preserve">proficiency in communication and </w:t>
      </w:r>
      <w:r w:rsidR="004E6FF7" w:rsidRPr="00F31468">
        <w:rPr>
          <w:rFonts w:ascii="Times" w:hAnsi="Times"/>
          <w:color w:val="000000" w:themeColor="text1"/>
          <w:sz w:val="22"/>
          <w:szCs w:val="22"/>
        </w:rPr>
        <w:t>organizational skills</w:t>
      </w:r>
      <w:r w:rsidR="00723EAA" w:rsidRPr="00F31468">
        <w:rPr>
          <w:rFonts w:ascii="Times" w:hAnsi="Times"/>
          <w:color w:val="000000" w:themeColor="text1"/>
          <w:sz w:val="22"/>
          <w:szCs w:val="22"/>
        </w:rPr>
        <w:t xml:space="preserve"> through engaging </w:t>
      </w:r>
      <w:r w:rsidR="00BF0AA2" w:rsidRPr="00F31468">
        <w:rPr>
          <w:rFonts w:ascii="Times" w:hAnsi="Times"/>
          <w:color w:val="000000" w:themeColor="text1"/>
          <w:sz w:val="22"/>
          <w:szCs w:val="22"/>
        </w:rPr>
        <w:t>with students and finding creative ways to explain challenging topics</w:t>
      </w:r>
    </w:p>
    <w:p w14:paraId="05B4089B" w14:textId="28422ABA" w:rsidR="00BA5F26" w:rsidRPr="00BA5F26" w:rsidRDefault="00BA5F26" w:rsidP="00FB2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16"/>
          <w:szCs w:val="16"/>
        </w:rPr>
      </w:pPr>
    </w:p>
    <w:p w14:paraId="3036F53A" w14:textId="53E642CE" w:rsidR="0041356A" w:rsidRPr="00F31468" w:rsidRDefault="0041356A" w:rsidP="00560AEE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outlineLvl w:val="0"/>
        <w:rPr>
          <w:rFonts w:ascii="Times" w:hAnsi="Times"/>
          <w:b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>SKILLS</w:t>
      </w:r>
    </w:p>
    <w:p w14:paraId="476A8C6F" w14:textId="57764A5A" w:rsidR="0041356A" w:rsidRPr="00F31468" w:rsidRDefault="0041356A" w:rsidP="004135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 xml:space="preserve">Languages: </w:t>
      </w:r>
      <w:r w:rsidR="00443967" w:rsidRPr="00F31468">
        <w:rPr>
          <w:rFonts w:ascii="Times" w:hAnsi="Times"/>
          <w:color w:val="000000" w:themeColor="text1"/>
          <w:sz w:val="22"/>
          <w:szCs w:val="22"/>
        </w:rPr>
        <w:t>English</w:t>
      </w:r>
      <w:r w:rsidR="003D6D87" w:rsidRPr="00F31468">
        <w:rPr>
          <w:rFonts w:ascii="Times" w:hAnsi="Times"/>
          <w:color w:val="000000" w:themeColor="text1"/>
          <w:sz w:val="22"/>
          <w:szCs w:val="22"/>
        </w:rPr>
        <w:t xml:space="preserve"> (Native)</w:t>
      </w:r>
      <w:r w:rsidR="00443967" w:rsidRPr="00F31468">
        <w:rPr>
          <w:rFonts w:ascii="Times" w:hAnsi="Times"/>
          <w:color w:val="000000" w:themeColor="text1"/>
          <w:sz w:val="22"/>
          <w:szCs w:val="22"/>
        </w:rPr>
        <w:t>, Mandarin</w:t>
      </w:r>
      <w:r w:rsidR="003D6D87" w:rsidRPr="00F31468">
        <w:rPr>
          <w:rFonts w:ascii="Times" w:hAnsi="Times"/>
          <w:color w:val="000000" w:themeColor="text1"/>
          <w:sz w:val="22"/>
          <w:szCs w:val="22"/>
        </w:rPr>
        <w:t xml:space="preserve"> (Native)</w:t>
      </w:r>
      <w:r w:rsidRPr="00F31468">
        <w:rPr>
          <w:rFonts w:ascii="Times" w:hAnsi="Times"/>
          <w:color w:val="000000" w:themeColor="text1"/>
          <w:sz w:val="22"/>
          <w:szCs w:val="22"/>
        </w:rPr>
        <w:t>, Cantonese</w:t>
      </w:r>
      <w:r w:rsidR="003D6D87" w:rsidRPr="00F31468">
        <w:rPr>
          <w:rFonts w:ascii="Times" w:hAnsi="Times"/>
          <w:color w:val="000000" w:themeColor="text1"/>
          <w:sz w:val="22"/>
          <w:szCs w:val="22"/>
        </w:rPr>
        <w:t xml:space="preserve"> (Native)</w:t>
      </w:r>
      <w:r w:rsidRPr="00F31468">
        <w:rPr>
          <w:rFonts w:ascii="Times" w:hAnsi="Times"/>
          <w:color w:val="000000" w:themeColor="text1"/>
          <w:sz w:val="22"/>
          <w:szCs w:val="22"/>
        </w:rPr>
        <w:t>, French</w:t>
      </w:r>
      <w:r w:rsidR="003D6D87" w:rsidRPr="00F31468">
        <w:rPr>
          <w:rFonts w:ascii="Times" w:hAnsi="Times"/>
          <w:color w:val="000000" w:themeColor="text1"/>
          <w:sz w:val="22"/>
          <w:szCs w:val="22"/>
        </w:rPr>
        <w:t xml:space="preserve"> (Intermediate)</w:t>
      </w:r>
      <w:r w:rsidR="00A20501" w:rsidRPr="00F31468">
        <w:rPr>
          <w:rFonts w:ascii="Times" w:hAnsi="Times"/>
          <w:color w:val="000000" w:themeColor="text1"/>
          <w:sz w:val="22"/>
          <w:szCs w:val="22"/>
        </w:rPr>
        <w:t>, Russian</w:t>
      </w:r>
      <w:r w:rsidR="003D6D87" w:rsidRPr="00F31468">
        <w:rPr>
          <w:rFonts w:ascii="Times" w:hAnsi="Times"/>
          <w:color w:val="000000" w:themeColor="text1"/>
          <w:sz w:val="22"/>
          <w:szCs w:val="22"/>
        </w:rPr>
        <w:t xml:space="preserve"> (Elementary)</w:t>
      </w:r>
    </w:p>
    <w:p w14:paraId="7691BA30" w14:textId="5B393038" w:rsidR="00647AB3" w:rsidRDefault="003D6D87" w:rsidP="00F314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>Technical</w:t>
      </w:r>
      <w:r w:rsidR="0041356A" w:rsidRPr="00F31468">
        <w:rPr>
          <w:rFonts w:ascii="Times" w:hAnsi="Times"/>
          <w:b/>
          <w:color w:val="000000" w:themeColor="text1"/>
          <w:sz w:val="22"/>
          <w:szCs w:val="22"/>
        </w:rPr>
        <w:t xml:space="preserve"> Skills:</w:t>
      </w:r>
      <w:r w:rsidR="0041356A" w:rsidRPr="00F31468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 xml:space="preserve">Python, </w:t>
      </w:r>
      <w:r w:rsidR="000B5575" w:rsidRPr="00F31468">
        <w:rPr>
          <w:rFonts w:ascii="Times" w:hAnsi="Times"/>
          <w:color w:val="000000" w:themeColor="text1"/>
          <w:sz w:val="22"/>
          <w:szCs w:val="22"/>
        </w:rPr>
        <w:t>C</w:t>
      </w:r>
      <w:r w:rsidR="00511FCC" w:rsidRPr="00F31468">
        <w:rPr>
          <w:rFonts w:ascii="Times" w:hAnsi="Times"/>
          <w:color w:val="000000" w:themeColor="text1"/>
          <w:sz w:val="22"/>
          <w:szCs w:val="22"/>
        </w:rPr>
        <w:t>,</w:t>
      </w:r>
      <w:r w:rsidR="005C57DE">
        <w:rPr>
          <w:rFonts w:ascii="Times" w:hAnsi="Times"/>
          <w:color w:val="000000" w:themeColor="text1"/>
          <w:sz w:val="22"/>
          <w:szCs w:val="22"/>
        </w:rPr>
        <w:t xml:space="preserve"> JavaScript,</w:t>
      </w:r>
      <w:r w:rsidR="00511FCC" w:rsidRPr="00F31468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>System</w:t>
      </w:r>
      <w:r w:rsidR="00A364D0" w:rsidRPr="00F31468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 xml:space="preserve">Verilog, </w:t>
      </w:r>
      <w:r w:rsidR="00BF0AA2" w:rsidRPr="00F31468">
        <w:rPr>
          <w:rFonts w:ascii="Times" w:hAnsi="Times"/>
          <w:color w:val="000000" w:themeColor="text1"/>
          <w:sz w:val="22"/>
          <w:szCs w:val="22"/>
        </w:rPr>
        <w:t>MATLAB</w:t>
      </w:r>
      <w:r w:rsidR="00E4691C" w:rsidRPr="00F31468">
        <w:rPr>
          <w:rFonts w:ascii="Times" w:hAnsi="Times"/>
          <w:color w:val="000000" w:themeColor="text1"/>
          <w:sz w:val="22"/>
          <w:szCs w:val="22"/>
        </w:rPr>
        <w:t xml:space="preserve">, </w:t>
      </w:r>
      <w:r w:rsidR="00AB3727" w:rsidRPr="00F31468">
        <w:rPr>
          <w:rFonts w:ascii="Times" w:hAnsi="Times"/>
          <w:color w:val="000000" w:themeColor="text1"/>
          <w:sz w:val="22"/>
          <w:szCs w:val="22"/>
        </w:rPr>
        <w:t>AutoCAD</w:t>
      </w:r>
      <w:r w:rsidR="008227FE" w:rsidRPr="00F31468">
        <w:rPr>
          <w:rFonts w:ascii="Times" w:hAnsi="Times"/>
          <w:color w:val="000000" w:themeColor="text1"/>
          <w:sz w:val="22"/>
          <w:szCs w:val="22"/>
        </w:rPr>
        <w:t>, Microsoft Excel</w:t>
      </w:r>
      <w:ins w:id="1" w:author="jtsaw" w:date="2018-09-23T17:16:00Z">
        <w:r w:rsidR="00BF0AA2" w:rsidRPr="00F31468">
          <w:rPr>
            <w:rFonts w:ascii="Times" w:hAnsi="Times"/>
            <w:color w:val="000000" w:themeColor="text1"/>
            <w:sz w:val="22"/>
            <w:szCs w:val="22"/>
          </w:rPr>
          <w:t xml:space="preserve">, </w:t>
        </w:r>
      </w:ins>
      <w:r w:rsidR="00F7165B" w:rsidRPr="00F31468">
        <w:rPr>
          <w:rFonts w:ascii="Times" w:hAnsi="Times"/>
          <w:color w:val="000000" w:themeColor="text1"/>
          <w:sz w:val="22"/>
          <w:szCs w:val="22"/>
        </w:rPr>
        <w:t xml:space="preserve"> </w:t>
      </w:r>
    </w:p>
    <w:p w14:paraId="6AE61C77" w14:textId="16C74AEA" w:rsidR="00BF0AA2" w:rsidRDefault="00BF0AA2" w:rsidP="00F314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>Interests</w:t>
      </w:r>
      <w:r w:rsidRPr="00F31468">
        <w:rPr>
          <w:rFonts w:ascii="Times" w:hAnsi="Times"/>
          <w:color w:val="000000" w:themeColor="text1"/>
          <w:sz w:val="22"/>
          <w:szCs w:val="22"/>
        </w:rPr>
        <w:t>: Math, Hockey, Tennis, Jazz, Football</w:t>
      </w:r>
    </w:p>
    <w:p w14:paraId="715CEAA6" w14:textId="50A9AD1D" w:rsidR="00F31468" w:rsidRPr="00F31468" w:rsidRDefault="00F31468" w:rsidP="00F314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ins w:id="2" w:author="jtsaw" w:date="2018-09-23T17:22:00Z"/>
          <w:rFonts w:ascii="Times" w:hAnsi="Times"/>
          <w:color w:val="000000" w:themeColor="text1"/>
          <w:sz w:val="22"/>
          <w:szCs w:val="22"/>
        </w:rPr>
      </w:pPr>
    </w:p>
    <w:p w14:paraId="3AB4BA32" w14:textId="77777777" w:rsidR="00BF0AA2" w:rsidRDefault="00BF0AA2" w:rsidP="00560AEE">
      <w:pPr>
        <w:pBdr>
          <w:bottom w:val="single" w:sz="12" w:space="1" w:color="auto"/>
        </w:pBdr>
        <w:outlineLvl w:val="0"/>
        <w:rPr>
          <w:ins w:id="3" w:author="jtsaw" w:date="2018-09-23T17:21:00Z"/>
          <w:rFonts w:ascii="Times" w:hAnsi="Times"/>
          <w:b/>
          <w:color w:val="000000" w:themeColor="text1"/>
          <w:sz w:val="20"/>
          <w:szCs w:val="20"/>
        </w:rPr>
      </w:pPr>
    </w:p>
    <w:p w14:paraId="421021D9" w14:textId="7F549FA2" w:rsidR="00BA5F26" w:rsidRPr="00586EA6" w:rsidRDefault="00BA5F26" w:rsidP="00560AEE">
      <w:pPr>
        <w:pBdr>
          <w:bottom w:val="single" w:sz="12" w:space="1" w:color="auto"/>
        </w:pBdr>
        <w:outlineLvl w:val="0"/>
        <w:rPr>
          <w:rFonts w:ascii="Times" w:hAnsi="Times"/>
          <w:b/>
          <w:color w:val="000000" w:themeColor="text1"/>
          <w:sz w:val="20"/>
          <w:szCs w:val="20"/>
        </w:rPr>
      </w:pPr>
      <w:r w:rsidRPr="00586EA6">
        <w:rPr>
          <w:rFonts w:ascii="Times" w:hAnsi="Times"/>
          <w:b/>
          <w:color w:val="000000" w:themeColor="text1"/>
          <w:sz w:val="20"/>
          <w:szCs w:val="20"/>
        </w:rPr>
        <w:lastRenderedPageBreak/>
        <w:t>AWARDS AND ACHIEVEMENTS</w:t>
      </w:r>
    </w:p>
    <w:p w14:paraId="7FEF6914" w14:textId="77777777" w:rsidR="00BA5F26" w:rsidRPr="00A125EE" w:rsidRDefault="00BA5F26" w:rsidP="00BA5F26">
      <w:pPr>
        <w:pStyle w:val="ListParagraph"/>
        <w:numPr>
          <w:ilvl w:val="0"/>
          <w:numId w:val="21"/>
        </w:numPr>
        <w:rPr>
          <w:rFonts w:ascii="Times" w:hAnsi="Times"/>
          <w:b/>
          <w:i/>
          <w:color w:val="000000" w:themeColor="text1"/>
          <w:sz w:val="20"/>
          <w:szCs w:val="20"/>
        </w:rPr>
      </w:pPr>
      <w:r w:rsidRPr="00A125EE">
        <w:rPr>
          <w:rFonts w:ascii="Times" w:hAnsi="Times"/>
          <w:color w:val="000000" w:themeColor="text1"/>
          <w:sz w:val="20"/>
          <w:szCs w:val="20"/>
        </w:rPr>
        <w:t xml:space="preserve">Virginia Tech Regional Math Competition 2017: </w:t>
      </w:r>
      <w:r>
        <w:rPr>
          <w:rFonts w:ascii="Times" w:hAnsi="Times"/>
          <w:color w:val="000000" w:themeColor="text1"/>
          <w:sz w:val="20"/>
          <w:szCs w:val="20"/>
        </w:rPr>
        <w:t>Top 50%</w:t>
      </w:r>
    </w:p>
    <w:p w14:paraId="1E9F3002" w14:textId="77777777" w:rsidR="00BA5F26" w:rsidRPr="00A125EE" w:rsidRDefault="00BA5F26" w:rsidP="00BA5F26">
      <w:pPr>
        <w:pStyle w:val="ListParagraph"/>
        <w:numPr>
          <w:ilvl w:val="0"/>
          <w:numId w:val="21"/>
        </w:numPr>
        <w:rPr>
          <w:rFonts w:ascii="Times" w:hAnsi="Times"/>
          <w:b/>
          <w:i/>
          <w:color w:val="000000" w:themeColor="text1"/>
          <w:sz w:val="20"/>
          <w:szCs w:val="20"/>
        </w:rPr>
      </w:pPr>
      <w:r w:rsidRPr="00A125EE">
        <w:rPr>
          <w:rFonts w:ascii="Times" w:hAnsi="Times"/>
          <w:color w:val="000000" w:themeColor="text1"/>
          <w:sz w:val="20"/>
          <w:szCs w:val="20"/>
        </w:rPr>
        <w:t xml:space="preserve">AMC 12A 2016: 126/150, Distinguished Honor Roll </w:t>
      </w:r>
      <w:r>
        <w:rPr>
          <w:rFonts w:ascii="Times" w:hAnsi="Times"/>
          <w:color w:val="000000" w:themeColor="text1"/>
          <w:sz w:val="20"/>
          <w:szCs w:val="20"/>
        </w:rPr>
        <w:t xml:space="preserve">(Global top 1%) </w:t>
      </w:r>
      <w:r w:rsidRPr="00A125EE">
        <w:rPr>
          <w:rFonts w:ascii="Times" w:hAnsi="Times"/>
          <w:color w:val="000000" w:themeColor="text1"/>
          <w:sz w:val="20"/>
          <w:szCs w:val="20"/>
        </w:rPr>
        <w:t xml:space="preserve">| AIME II 2016: 7 </w:t>
      </w:r>
    </w:p>
    <w:p w14:paraId="47828052" w14:textId="74819504" w:rsidR="00BA5F26" w:rsidRDefault="00BA5F26" w:rsidP="00E4691C">
      <w:pPr>
        <w:rPr>
          <w:rFonts w:ascii="Times" w:hAnsi="Times"/>
          <w:b/>
          <w:color w:val="000000" w:themeColor="text1"/>
          <w:sz w:val="20"/>
          <w:szCs w:val="20"/>
        </w:rPr>
      </w:pPr>
    </w:p>
    <w:p w14:paraId="2A3EB0C4" w14:textId="77777777" w:rsidR="00BA5F26" w:rsidRDefault="00BA5F26" w:rsidP="00E4691C">
      <w:pPr>
        <w:rPr>
          <w:rFonts w:ascii="Times" w:hAnsi="Times"/>
          <w:b/>
          <w:color w:val="000000" w:themeColor="text1"/>
          <w:sz w:val="20"/>
          <w:szCs w:val="20"/>
        </w:rPr>
      </w:pPr>
    </w:p>
    <w:p w14:paraId="27964CBE" w14:textId="732B3EF9" w:rsidR="00E4691C" w:rsidRPr="00A94425" w:rsidRDefault="00E4691C" w:rsidP="00E4691C">
      <w:pPr>
        <w:rPr>
          <w:rFonts w:ascii="Times" w:hAnsi="Times"/>
          <w:b/>
          <w:color w:val="000000" w:themeColor="text1"/>
          <w:sz w:val="20"/>
          <w:szCs w:val="20"/>
        </w:rPr>
      </w:pPr>
      <w:r w:rsidRPr="00A94425">
        <w:rPr>
          <w:rFonts w:ascii="Times" w:hAnsi="Times"/>
          <w:b/>
          <w:color w:val="000000" w:themeColor="text1"/>
          <w:sz w:val="20"/>
          <w:szCs w:val="20"/>
        </w:rPr>
        <w:t>MIT PRIMES AoPS CrowdMath Research Project</w:t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  <w:t xml:space="preserve">            AoPS, Online</w:t>
      </w:r>
    </w:p>
    <w:p w14:paraId="4C0AE7D2" w14:textId="77777777" w:rsidR="00E4691C" w:rsidRPr="00A94425" w:rsidRDefault="00E4691C" w:rsidP="00E4691C">
      <w:pPr>
        <w:rPr>
          <w:rFonts w:ascii="Times" w:hAnsi="Times"/>
          <w:i/>
          <w:color w:val="000000" w:themeColor="text1"/>
          <w:sz w:val="20"/>
          <w:szCs w:val="20"/>
        </w:rPr>
      </w:pPr>
      <w:r w:rsidRPr="00A94425">
        <w:rPr>
          <w:rFonts w:ascii="Times" w:hAnsi="Times"/>
          <w:i/>
          <w:color w:val="000000" w:themeColor="text1"/>
          <w:sz w:val="20"/>
          <w:szCs w:val="20"/>
        </w:rPr>
        <w:t>Research Contributor</w:t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  <w:t xml:space="preserve">            </w:t>
      </w:r>
      <w:r w:rsidRPr="00A94425">
        <w:rPr>
          <w:rFonts w:ascii="Times" w:hAnsi="Times"/>
          <w:color w:val="000000" w:themeColor="text1"/>
          <w:sz w:val="20"/>
          <w:szCs w:val="20"/>
        </w:rPr>
        <w:t>Aug 2016 – May 2017</w:t>
      </w:r>
    </w:p>
    <w:p w14:paraId="596C321D" w14:textId="77777777" w:rsidR="00E4691C" w:rsidRPr="00A94425" w:rsidRDefault="00E4691C" w:rsidP="00E4691C">
      <w:pPr>
        <w:pStyle w:val="ListParagraph"/>
        <w:numPr>
          <w:ilvl w:val="0"/>
          <w:numId w:val="16"/>
        </w:numPr>
        <w:rPr>
          <w:rFonts w:ascii="Times" w:hAnsi="Times"/>
          <w:color w:val="000000" w:themeColor="text1"/>
          <w:sz w:val="20"/>
          <w:szCs w:val="20"/>
        </w:rPr>
      </w:pPr>
      <w:r w:rsidRPr="00A94425">
        <w:rPr>
          <w:rFonts w:ascii="Times" w:hAnsi="Times"/>
          <w:color w:val="000000" w:themeColor="text1"/>
          <w:sz w:val="20"/>
          <w:szCs w:val="20"/>
        </w:rPr>
        <w:t xml:space="preserve">Contributed to an online research project investigating bounds on parameters of minimally non-linear patterns and matrices. </w:t>
      </w:r>
    </w:p>
    <w:p w14:paraId="26CB5FAC" w14:textId="77777777" w:rsidR="00E4691C" w:rsidRDefault="00E4691C" w:rsidP="00E4691C">
      <w:pPr>
        <w:pStyle w:val="ListParagraph"/>
        <w:numPr>
          <w:ilvl w:val="0"/>
          <w:numId w:val="16"/>
        </w:numPr>
        <w:rPr>
          <w:rFonts w:ascii="Times" w:hAnsi="Times"/>
          <w:color w:val="000000" w:themeColor="text1"/>
          <w:sz w:val="20"/>
          <w:szCs w:val="20"/>
        </w:rPr>
      </w:pPr>
      <w:r w:rsidRPr="00A94425">
        <w:rPr>
          <w:rFonts w:ascii="Times" w:hAnsi="Times"/>
          <w:color w:val="000000" w:themeColor="text1"/>
          <w:sz w:val="20"/>
          <w:szCs w:val="20"/>
        </w:rPr>
        <w:t>Published a paper titled “Bounds on Minimally Non-Linear Patterns” in the Electronic Journal of Combinatorics</w:t>
      </w:r>
    </w:p>
    <w:p w14:paraId="75E86C0E" w14:textId="562E1491" w:rsidR="000C2696" w:rsidRDefault="000C2696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0"/>
          <w:szCs w:val="20"/>
        </w:rPr>
      </w:pPr>
    </w:p>
    <w:p w14:paraId="33C52FB0" w14:textId="77777777" w:rsidR="00E4691C" w:rsidRPr="00A94425" w:rsidRDefault="00E4691C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0"/>
          <w:szCs w:val="20"/>
        </w:rPr>
      </w:pPr>
      <w:r w:rsidRPr="00A94425">
        <w:rPr>
          <w:rFonts w:ascii="Times" w:hAnsi="Times"/>
          <w:b/>
          <w:color w:val="000000" w:themeColor="text1"/>
          <w:sz w:val="20"/>
          <w:szCs w:val="20"/>
        </w:rPr>
        <w:t xml:space="preserve">HackCMU </w:t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  <w:t xml:space="preserve">            Pittsburgh, PA</w:t>
      </w:r>
    </w:p>
    <w:p w14:paraId="2EC334E0" w14:textId="77777777" w:rsidR="00E4691C" w:rsidRPr="00A94425" w:rsidRDefault="00E4691C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0"/>
          <w:szCs w:val="20"/>
        </w:rPr>
      </w:pPr>
      <w:r w:rsidRPr="00A94425">
        <w:rPr>
          <w:rFonts w:ascii="Times" w:hAnsi="Times"/>
          <w:i/>
          <w:color w:val="000000" w:themeColor="text1"/>
          <w:sz w:val="20"/>
          <w:szCs w:val="20"/>
        </w:rPr>
        <w:t>Participant</w:t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  <w:t xml:space="preserve"> </w:t>
      </w:r>
      <w:r w:rsidRPr="00A94425">
        <w:rPr>
          <w:rFonts w:ascii="Times" w:hAnsi="Times"/>
          <w:i/>
          <w:color w:val="000000" w:themeColor="text1"/>
          <w:sz w:val="20"/>
          <w:szCs w:val="20"/>
        </w:rPr>
        <w:tab/>
        <w:t xml:space="preserve">             </w:t>
      </w:r>
      <w:r w:rsidRPr="00A94425">
        <w:rPr>
          <w:rFonts w:ascii="Times" w:hAnsi="Times"/>
          <w:color w:val="000000" w:themeColor="text1"/>
          <w:sz w:val="20"/>
          <w:szCs w:val="20"/>
        </w:rPr>
        <w:t>September 8 – 9 2017</w:t>
      </w:r>
    </w:p>
    <w:p w14:paraId="11D04939" w14:textId="77777777" w:rsidR="00E4691C" w:rsidRPr="00A94425" w:rsidRDefault="00E4691C" w:rsidP="00E4691C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i/>
          <w:color w:val="000000" w:themeColor="text1"/>
          <w:sz w:val="20"/>
          <w:szCs w:val="20"/>
        </w:rPr>
      </w:pPr>
      <w:r w:rsidRPr="00A94425">
        <w:rPr>
          <w:rFonts w:ascii="Times" w:hAnsi="Times"/>
          <w:color w:val="000000" w:themeColor="text1"/>
          <w:sz w:val="20"/>
          <w:szCs w:val="20"/>
        </w:rPr>
        <w:t>Created a variant of the game Chess called Chess960 (Chess but entire back row is randomized)</w:t>
      </w:r>
    </w:p>
    <w:p w14:paraId="7E95CCFF" w14:textId="77777777" w:rsidR="00E4691C" w:rsidRPr="00A94425" w:rsidRDefault="00E4691C" w:rsidP="00E4691C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i/>
          <w:color w:val="000000" w:themeColor="text1"/>
          <w:sz w:val="20"/>
          <w:szCs w:val="20"/>
        </w:rPr>
      </w:pPr>
      <w:r w:rsidRPr="00A94425">
        <w:rPr>
          <w:rFonts w:ascii="Times" w:hAnsi="Times"/>
          <w:color w:val="000000" w:themeColor="text1"/>
          <w:sz w:val="20"/>
          <w:szCs w:val="20"/>
        </w:rPr>
        <w:t>Gained knowledge and experience with animation and game design with Python and Tkinter</w:t>
      </w:r>
    </w:p>
    <w:p w14:paraId="40D7D9A4" w14:textId="436630D6" w:rsidR="00E4691C" w:rsidRDefault="00E4691C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0"/>
          <w:szCs w:val="20"/>
        </w:rPr>
      </w:pPr>
    </w:p>
    <w:p w14:paraId="51897A3B" w14:textId="77777777" w:rsidR="00E4691C" w:rsidRPr="00A94425" w:rsidRDefault="00E4691C" w:rsidP="00E4691C">
      <w:pPr>
        <w:rPr>
          <w:rFonts w:ascii="Times" w:hAnsi="Times"/>
          <w:b/>
          <w:sz w:val="20"/>
          <w:szCs w:val="20"/>
          <w:lang w:val="en-GB"/>
        </w:rPr>
      </w:pPr>
      <w:r w:rsidRPr="00A94425">
        <w:rPr>
          <w:rFonts w:ascii="Times" w:hAnsi="Times"/>
          <w:b/>
          <w:sz w:val="20"/>
          <w:szCs w:val="20"/>
          <w:lang w:val="en-GB"/>
        </w:rPr>
        <w:t xml:space="preserve">CMU Solar Racing </w:t>
      </w:r>
      <w:r>
        <w:rPr>
          <w:rFonts w:ascii="Times" w:hAnsi="Times"/>
          <w:b/>
          <w:sz w:val="20"/>
          <w:szCs w:val="20"/>
          <w:lang w:val="en-GB"/>
        </w:rPr>
        <w:tab/>
      </w:r>
      <w:r>
        <w:rPr>
          <w:rFonts w:ascii="Times" w:hAnsi="Times"/>
          <w:b/>
          <w:sz w:val="20"/>
          <w:szCs w:val="20"/>
          <w:lang w:val="en-GB"/>
        </w:rPr>
        <w:tab/>
      </w:r>
      <w:r>
        <w:rPr>
          <w:rFonts w:ascii="Times" w:hAnsi="Times"/>
          <w:b/>
          <w:sz w:val="20"/>
          <w:szCs w:val="20"/>
          <w:lang w:val="en-GB"/>
        </w:rPr>
        <w:tab/>
      </w:r>
      <w:r>
        <w:rPr>
          <w:rFonts w:ascii="Times" w:hAnsi="Times"/>
          <w:b/>
          <w:sz w:val="20"/>
          <w:szCs w:val="20"/>
          <w:lang w:val="en-GB"/>
        </w:rPr>
        <w:tab/>
      </w:r>
      <w:r>
        <w:rPr>
          <w:rFonts w:ascii="Times" w:hAnsi="Times"/>
          <w:b/>
          <w:sz w:val="20"/>
          <w:szCs w:val="20"/>
          <w:lang w:val="en-GB"/>
        </w:rPr>
        <w:tab/>
      </w:r>
      <w:r>
        <w:rPr>
          <w:rFonts w:ascii="Times" w:hAnsi="Times"/>
          <w:b/>
          <w:sz w:val="20"/>
          <w:szCs w:val="20"/>
          <w:lang w:val="en-GB"/>
        </w:rPr>
        <w:tab/>
      </w:r>
      <w:r>
        <w:rPr>
          <w:rFonts w:ascii="Times" w:hAnsi="Times"/>
          <w:b/>
          <w:sz w:val="20"/>
          <w:szCs w:val="20"/>
          <w:lang w:val="en-GB"/>
        </w:rPr>
        <w:tab/>
      </w:r>
      <w:r>
        <w:rPr>
          <w:rFonts w:ascii="Times" w:hAnsi="Times"/>
          <w:b/>
          <w:sz w:val="20"/>
          <w:szCs w:val="20"/>
          <w:lang w:val="en-GB"/>
        </w:rPr>
        <w:tab/>
        <w:t xml:space="preserve">             </w:t>
      </w:r>
      <w:r w:rsidRPr="00A94425">
        <w:rPr>
          <w:rFonts w:ascii="Times" w:hAnsi="Times"/>
          <w:b/>
          <w:sz w:val="20"/>
          <w:szCs w:val="20"/>
          <w:lang w:val="en-GB"/>
        </w:rPr>
        <w:t xml:space="preserve">Pittsburgh, PA </w:t>
      </w:r>
    </w:p>
    <w:p w14:paraId="22231675" w14:textId="77777777" w:rsidR="00E4691C" w:rsidRPr="00A94425" w:rsidRDefault="00E4691C" w:rsidP="00E4691C">
      <w:pPr>
        <w:rPr>
          <w:rFonts w:ascii="Times" w:hAnsi="Times"/>
          <w:sz w:val="20"/>
          <w:szCs w:val="20"/>
          <w:lang w:val="en-GB"/>
        </w:rPr>
      </w:pPr>
      <w:r w:rsidRPr="00A94425">
        <w:rPr>
          <w:rFonts w:ascii="Times" w:hAnsi="Times"/>
          <w:i/>
          <w:iCs/>
          <w:sz w:val="20"/>
          <w:szCs w:val="20"/>
          <w:lang w:val="en-GB"/>
        </w:rPr>
        <w:t xml:space="preserve">Participant </w:t>
      </w:r>
      <w:r>
        <w:rPr>
          <w:rFonts w:ascii="Times" w:hAnsi="Times"/>
          <w:i/>
          <w:iCs/>
          <w:sz w:val="20"/>
          <w:szCs w:val="20"/>
          <w:lang w:val="en-GB"/>
        </w:rPr>
        <w:tab/>
      </w:r>
      <w:r>
        <w:rPr>
          <w:rFonts w:ascii="Times" w:hAnsi="Times"/>
          <w:i/>
          <w:iCs/>
          <w:sz w:val="20"/>
          <w:szCs w:val="20"/>
          <w:lang w:val="en-GB"/>
        </w:rPr>
        <w:tab/>
      </w:r>
      <w:r>
        <w:rPr>
          <w:rFonts w:ascii="Times" w:hAnsi="Times"/>
          <w:i/>
          <w:iCs/>
          <w:sz w:val="20"/>
          <w:szCs w:val="20"/>
          <w:lang w:val="en-GB"/>
        </w:rPr>
        <w:tab/>
      </w:r>
      <w:r>
        <w:rPr>
          <w:rFonts w:ascii="Times" w:hAnsi="Times"/>
          <w:i/>
          <w:iCs/>
          <w:sz w:val="20"/>
          <w:szCs w:val="20"/>
          <w:lang w:val="en-GB"/>
        </w:rPr>
        <w:tab/>
      </w:r>
      <w:r>
        <w:rPr>
          <w:rFonts w:ascii="Times" w:hAnsi="Times"/>
          <w:i/>
          <w:iCs/>
          <w:sz w:val="20"/>
          <w:szCs w:val="20"/>
          <w:lang w:val="en-GB"/>
        </w:rPr>
        <w:tab/>
      </w:r>
      <w:r>
        <w:rPr>
          <w:rFonts w:ascii="Times" w:hAnsi="Times"/>
          <w:i/>
          <w:iCs/>
          <w:sz w:val="20"/>
          <w:szCs w:val="20"/>
          <w:lang w:val="en-GB"/>
        </w:rPr>
        <w:tab/>
      </w:r>
      <w:r>
        <w:rPr>
          <w:rFonts w:ascii="Times" w:hAnsi="Times"/>
          <w:i/>
          <w:iCs/>
          <w:sz w:val="20"/>
          <w:szCs w:val="20"/>
          <w:lang w:val="en-GB"/>
        </w:rPr>
        <w:tab/>
        <w:t xml:space="preserve">                                         </w:t>
      </w:r>
      <w:r w:rsidRPr="00A94425">
        <w:rPr>
          <w:rFonts w:ascii="Times" w:hAnsi="Times"/>
          <w:sz w:val="20"/>
          <w:szCs w:val="20"/>
          <w:lang w:val="en-GB"/>
        </w:rPr>
        <w:t xml:space="preserve">September 2017 – Present </w:t>
      </w:r>
    </w:p>
    <w:p w14:paraId="372144FF" w14:textId="77777777" w:rsidR="00E4691C" w:rsidRPr="00A94425" w:rsidRDefault="00E4691C" w:rsidP="00E4691C">
      <w:pPr>
        <w:pStyle w:val="ListParagraph"/>
        <w:numPr>
          <w:ilvl w:val="0"/>
          <w:numId w:val="23"/>
        </w:numPr>
        <w:rPr>
          <w:rFonts w:ascii="Times" w:hAnsi="Times"/>
          <w:sz w:val="20"/>
          <w:szCs w:val="20"/>
          <w:lang w:val="en-GB"/>
        </w:rPr>
      </w:pPr>
      <w:r w:rsidRPr="00A94425">
        <w:rPr>
          <w:rFonts w:ascii="Times" w:hAnsi="Times"/>
          <w:sz w:val="20"/>
          <w:szCs w:val="20"/>
          <w:lang w:val="en-GB"/>
        </w:rPr>
        <w:t xml:space="preserve">Member of Power team, designing and implementing a solar power grid to power the boat </w:t>
      </w:r>
      <w:r w:rsidRPr="00A94425">
        <w:rPr>
          <w:rFonts w:ascii="MS Mincho" w:eastAsia="MS Mincho" w:hAnsi="MS Mincho" w:cs="MS Mincho"/>
          <w:sz w:val="20"/>
          <w:szCs w:val="20"/>
          <w:lang w:val="en-GB"/>
        </w:rPr>
        <w:t> </w:t>
      </w:r>
    </w:p>
    <w:p w14:paraId="1260B0D9" w14:textId="77777777" w:rsidR="00E4691C" w:rsidRPr="00A94425" w:rsidRDefault="00E4691C" w:rsidP="00E4691C">
      <w:pPr>
        <w:pStyle w:val="ListParagraph"/>
        <w:numPr>
          <w:ilvl w:val="0"/>
          <w:numId w:val="23"/>
        </w:numPr>
        <w:rPr>
          <w:rFonts w:ascii="Times" w:hAnsi="Times"/>
          <w:sz w:val="20"/>
          <w:szCs w:val="20"/>
          <w:lang w:val="en-GB"/>
        </w:rPr>
      </w:pPr>
      <w:r w:rsidRPr="00A94425">
        <w:rPr>
          <w:rFonts w:ascii="Times" w:hAnsi="Times"/>
          <w:sz w:val="20"/>
          <w:szCs w:val="20"/>
          <w:lang w:val="en-GB"/>
        </w:rPr>
        <w:t xml:space="preserve">Member of New Member team, creating a small-scale boat using glass-fiber overlays </w:t>
      </w:r>
      <w:r w:rsidRPr="00A94425">
        <w:rPr>
          <w:rFonts w:ascii="MS Mincho" w:eastAsia="MS Mincho" w:hAnsi="MS Mincho" w:cs="MS Mincho"/>
          <w:sz w:val="20"/>
          <w:szCs w:val="20"/>
          <w:lang w:val="en-GB"/>
        </w:rPr>
        <w:t> </w:t>
      </w:r>
    </w:p>
    <w:p w14:paraId="226D2FE1" w14:textId="77777777" w:rsidR="00E4691C" w:rsidRDefault="00E4691C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0"/>
          <w:szCs w:val="20"/>
        </w:rPr>
      </w:pP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</w:r>
      <w:r w:rsidRPr="00586EA6">
        <w:rPr>
          <w:rFonts w:ascii="Times" w:hAnsi="Times"/>
          <w:i/>
          <w:color w:val="000000" w:themeColor="text1"/>
          <w:sz w:val="20"/>
          <w:szCs w:val="20"/>
        </w:rPr>
        <w:tab/>
        <w:t xml:space="preserve">           </w:t>
      </w:r>
      <w:r w:rsidRPr="00586EA6">
        <w:rPr>
          <w:rFonts w:ascii="Times" w:hAnsi="Times"/>
          <w:color w:val="000000" w:themeColor="text1"/>
          <w:sz w:val="20"/>
          <w:szCs w:val="20"/>
        </w:rPr>
        <w:t xml:space="preserve"> </w:t>
      </w:r>
    </w:p>
    <w:p w14:paraId="24D4856C" w14:textId="77777777" w:rsidR="00BF0AA2" w:rsidRPr="00A94425" w:rsidRDefault="00BF0AA2" w:rsidP="00BF0AA2">
      <w:pPr>
        <w:rPr>
          <w:rFonts w:ascii="Times" w:hAnsi="Times"/>
          <w:b/>
          <w:color w:val="000000" w:themeColor="text1"/>
          <w:sz w:val="20"/>
          <w:szCs w:val="20"/>
        </w:rPr>
      </w:pPr>
      <w:r w:rsidRPr="00A94425">
        <w:rPr>
          <w:rFonts w:ascii="Times" w:hAnsi="Times"/>
          <w:b/>
          <w:color w:val="000000" w:themeColor="text1"/>
          <w:sz w:val="20"/>
          <w:szCs w:val="20"/>
        </w:rPr>
        <w:t>Cornwall Contracting Co. Ltd</w:t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" w:hAnsi="Times"/>
          <w:b/>
          <w:color w:val="000000" w:themeColor="text1"/>
          <w:sz w:val="20"/>
          <w:szCs w:val="20"/>
        </w:rPr>
        <w:t xml:space="preserve">                          </w:t>
      </w:r>
      <w:r w:rsidRPr="00A94425">
        <w:rPr>
          <w:rFonts w:ascii="Times" w:hAnsi="Times"/>
          <w:b/>
          <w:color w:val="000000" w:themeColor="text1"/>
          <w:sz w:val="20"/>
          <w:szCs w:val="20"/>
        </w:rPr>
        <w:t>Hong Kong, HK</w:t>
      </w:r>
    </w:p>
    <w:p w14:paraId="080F56C8" w14:textId="77777777" w:rsidR="00BF0AA2" w:rsidRPr="002E24CF" w:rsidRDefault="00BF0AA2" w:rsidP="00BF0AA2">
      <w:pPr>
        <w:rPr>
          <w:rFonts w:ascii="Times" w:hAnsi="Times"/>
          <w:i/>
          <w:color w:val="000000" w:themeColor="text1"/>
          <w:sz w:val="20"/>
          <w:szCs w:val="20"/>
        </w:rPr>
      </w:pPr>
      <w:r w:rsidRPr="00560AEE">
        <w:rPr>
          <w:rFonts w:ascii="Times" w:hAnsi="Times"/>
          <w:b/>
          <w:i/>
          <w:color w:val="000000" w:themeColor="text1"/>
          <w:sz w:val="20"/>
          <w:szCs w:val="20"/>
        </w:rPr>
        <w:t xml:space="preserve"> </w:t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>Intern</w:t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</w:r>
      <w:r w:rsidRPr="002E24CF">
        <w:rPr>
          <w:rFonts w:ascii="Times" w:hAnsi="Times"/>
          <w:i/>
          <w:color w:val="000000" w:themeColor="text1"/>
          <w:sz w:val="20"/>
          <w:szCs w:val="20"/>
        </w:rPr>
        <w:tab/>
        <w:t xml:space="preserve">                            </w:t>
      </w:r>
      <w:r w:rsidRPr="00560AEE">
        <w:rPr>
          <w:rFonts w:ascii="Times" w:hAnsi="Times"/>
          <w:i/>
          <w:color w:val="000000" w:themeColor="text1"/>
          <w:sz w:val="20"/>
          <w:szCs w:val="20"/>
        </w:rPr>
        <w:t>June 2017 – July 2017</w:t>
      </w:r>
    </w:p>
    <w:p w14:paraId="4F80E244" w14:textId="77777777" w:rsidR="00BF0AA2" w:rsidRPr="00A94425" w:rsidRDefault="00BF0AA2" w:rsidP="00BF0AA2">
      <w:pPr>
        <w:pStyle w:val="ListParagraph"/>
        <w:numPr>
          <w:ilvl w:val="0"/>
          <w:numId w:val="14"/>
        </w:numPr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Edited electrical blueprints of the M+ project in Hong Kong using AutoCAD software</w:t>
      </w:r>
    </w:p>
    <w:p w14:paraId="1E75199B" w14:textId="77777777" w:rsidR="00BF0AA2" w:rsidRPr="00A94425" w:rsidRDefault="00BF0AA2" w:rsidP="00BF0AA2">
      <w:pPr>
        <w:pStyle w:val="ListParagraph"/>
        <w:numPr>
          <w:ilvl w:val="0"/>
          <w:numId w:val="14"/>
        </w:numPr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Collaborated with suppliers, and other contractors to create a finalized project schedule</w:t>
      </w:r>
    </w:p>
    <w:p w14:paraId="426C586F" w14:textId="375ADA22" w:rsidR="00E4691C" w:rsidRDefault="00E4691C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0"/>
          <w:szCs w:val="20"/>
        </w:rPr>
      </w:pPr>
    </w:p>
    <w:p w14:paraId="03BC65F9" w14:textId="77777777" w:rsidR="00FB20F2" w:rsidRPr="00F31468" w:rsidRDefault="00FB20F2" w:rsidP="00FB2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>CMU ChemE Car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ab/>
        <w:t xml:space="preserve">             </w:t>
      </w:r>
      <w:r>
        <w:rPr>
          <w:rFonts w:ascii="Times" w:hAnsi="Times"/>
          <w:b/>
          <w:color w:val="000000" w:themeColor="text1"/>
          <w:sz w:val="22"/>
          <w:szCs w:val="22"/>
        </w:rPr>
        <w:t xml:space="preserve">                  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>Pittsburgh, PA</w:t>
      </w:r>
    </w:p>
    <w:p w14:paraId="6DA0C26B" w14:textId="77777777" w:rsidR="00FB20F2" w:rsidRPr="00F31468" w:rsidRDefault="00FB20F2" w:rsidP="00FB2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i/>
          <w:color w:val="000000" w:themeColor="text1"/>
          <w:sz w:val="22"/>
          <w:szCs w:val="22"/>
        </w:rPr>
      </w:pPr>
      <w:r w:rsidRPr="00F31468">
        <w:rPr>
          <w:rFonts w:ascii="Times" w:hAnsi="Times"/>
          <w:i/>
          <w:color w:val="000000" w:themeColor="text1"/>
          <w:sz w:val="22"/>
          <w:szCs w:val="22"/>
        </w:rPr>
        <w:t>Participant</w:t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     </w:t>
      </w:r>
      <w:r>
        <w:rPr>
          <w:rFonts w:ascii="Times" w:hAnsi="Times"/>
          <w:i/>
          <w:color w:val="000000" w:themeColor="text1"/>
          <w:sz w:val="22"/>
          <w:szCs w:val="22"/>
        </w:rPr>
        <w:t xml:space="preserve">     </w:t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 xml:space="preserve"> September 2017 – Present</w:t>
      </w:r>
    </w:p>
    <w:p w14:paraId="4B4F6F38" w14:textId="77777777" w:rsidR="00FB20F2" w:rsidRPr="00F31468" w:rsidRDefault="00FB20F2" w:rsidP="00FB20F2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 xml:space="preserve">Built a stopping mechanism for a car based on the kinetics of Manganese Dioxide and Hydrogen Peroxide reaction utilizing a gas syringe and an Arduino to track gas production. </w:t>
      </w:r>
    </w:p>
    <w:p w14:paraId="416A83FF" w14:textId="77777777" w:rsidR="00FB20F2" w:rsidRPr="00F31468" w:rsidRDefault="00FB20F2" w:rsidP="00FB20F2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>Granted $1000 SURG to improve reliability of gas production, as well as delivery methodologies</w:t>
      </w:r>
    </w:p>
    <w:p w14:paraId="4A53965E" w14:textId="4DA28116" w:rsidR="00FB20F2" w:rsidRDefault="00FB20F2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0"/>
          <w:szCs w:val="20"/>
        </w:rPr>
      </w:pPr>
    </w:p>
    <w:p w14:paraId="00570E55" w14:textId="77777777" w:rsidR="005C57DE" w:rsidRPr="00F31468" w:rsidRDefault="005C57DE" w:rsidP="005C57DE">
      <w:pPr>
        <w:rPr>
          <w:rFonts w:ascii="Times" w:hAnsi="Times"/>
          <w:b/>
          <w:color w:val="000000" w:themeColor="text1"/>
          <w:sz w:val="22"/>
          <w:szCs w:val="22"/>
        </w:rPr>
      </w:pPr>
      <w:r w:rsidRPr="00F31468">
        <w:rPr>
          <w:rFonts w:ascii="Times" w:hAnsi="Times"/>
          <w:b/>
          <w:color w:val="000000" w:themeColor="text1"/>
          <w:sz w:val="22"/>
          <w:szCs w:val="22"/>
        </w:rPr>
        <w:t xml:space="preserve">Rethink the Rink – Covestro, Pittsburgh Penguins, </w:t>
      </w:r>
      <w:r>
        <w:rPr>
          <w:rFonts w:ascii="Times" w:hAnsi="Times"/>
          <w:b/>
          <w:color w:val="000000" w:themeColor="text1"/>
          <w:sz w:val="22"/>
          <w:szCs w:val="22"/>
        </w:rPr>
        <w:t xml:space="preserve">Carnegie Mellon Make-a-thon                         </w:t>
      </w:r>
      <w:r w:rsidRPr="00F31468">
        <w:rPr>
          <w:rFonts w:ascii="Times" w:hAnsi="Times"/>
          <w:b/>
          <w:color w:val="000000" w:themeColor="text1"/>
          <w:sz w:val="22"/>
          <w:szCs w:val="22"/>
        </w:rPr>
        <w:t>Pittsburgh, PA</w:t>
      </w:r>
    </w:p>
    <w:p w14:paraId="26CD92F2" w14:textId="77777777" w:rsidR="005C57DE" w:rsidRPr="00F31468" w:rsidRDefault="005C57DE" w:rsidP="005C57DE">
      <w:pPr>
        <w:rPr>
          <w:rFonts w:ascii="Times" w:hAnsi="Times"/>
          <w:i/>
          <w:color w:val="000000" w:themeColor="text1"/>
          <w:sz w:val="22"/>
          <w:szCs w:val="22"/>
        </w:rPr>
      </w:pPr>
      <w:r w:rsidRPr="00F31468">
        <w:rPr>
          <w:rFonts w:ascii="Times" w:hAnsi="Times"/>
          <w:i/>
          <w:color w:val="000000" w:themeColor="text1"/>
          <w:sz w:val="22"/>
          <w:szCs w:val="22"/>
        </w:rPr>
        <w:t>Innovator</w:t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ab/>
        <w:t xml:space="preserve">                                                </w:t>
      </w:r>
      <w:r>
        <w:rPr>
          <w:rFonts w:ascii="Times" w:hAnsi="Times"/>
          <w:i/>
          <w:color w:val="000000" w:themeColor="text1"/>
          <w:sz w:val="22"/>
          <w:szCs w:val="22"/>
        </w:rPr>
        <w:t xml:space="preserve">    </w:t>
      </w:r>
      <w:r w:rsidRPr="00F31468">
        <w:rPr>
          <w:rFonts w:ascii="Times" w:hAnsi="Times"/>
          <w:i/>
          <w:color w:val="000000" w:themeColor="text1"/>
          <w:sz w:val="22"/>
          <w:szCs w:val="22"/>
        </w:rPr>
        <w:t>March 2018</w:t>
      </w:r>
    </w:p>
    <w:p w14:paraId="378B0D02" w14:textId="77777777" w:rsidR="005C57DE" w:rsidRPr="00F31468" w:rsidRDefault="005C57DE" w:rsidP="005C57DE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>Developed, prototyped and presented a unique innovative solution to making hockey boards safer over a week long make-a-thon in teams of 5</w:t>
      </w:r>
    </w:p>
    <w:p w14:paraId="6C7EC557" w14:textId="77777777" w:rsidR="005C57DE" w:rsidRPr="00F31468" w:rsidRDefault="005C57DE" w:rsidP="005C57DE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 xml:space="preserve">Created a prototype using Covestro materials, and presented it to a panel of Covestro materials experts, Pittsburgh Penguins staff, and engineering professors </w:t>
      </w:r>
    </w:p>
    <w:p w14:paraId="56657C9C" w14:textId="77777777" w:rsidR="005C57DE" w:rsidRPr="00F31468" w:rsidRDefault="005C57DE" w:rsidP="005C57DE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2"/>
          <w:szCs w:val="22"/>
        </w:rPr>
      </w:pPr>
      <w:r w:rsidRPr="00F31468">
        <w:rPr>
          <w:rFonts w:ascii="Times" w:hAnsi="Times"/>
          <w:color w:val="000000" w:themeColor="text1"/>
          <w:sz w:val="22"/>
          <w:szCs w:val="22"/>
        </w:rPr>
        <w:t>Voted ‘Most Innovative Design’ by panel of experts</w:t>
      </w:r>
    </w:p>
    <w:p w14:paraId="6E3EF557" w14:textId="77777777" w:rsidR="005C57DE" w:rsidRPr="00586EA6" w:rsidRDefault="005C57DE" w:rsidP="00E469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36"/>
        </w:tabs>
        <w:rPr>
          <w:rFonts w:ascii="Times" w:hAnsi="Times"/>
          <w:b/>
          <w:color w:val="000000" w:themeColor="text1"/>
          <w:sz w:val="20"/>
          <w:szCs w:val="20"/>
        </w:rPr>
      </w:pPr>
    </w:p>
    <w:sectPr w:rsidR="005C57DE" w:rsidRPr="00586EA6" w:rsidSect="00E04714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7C5AB" w14:textId="77777777" w:rsidR="00130EE4" w:rsidRDefault="00130EE4" w:rsidP="008E1E7D">
      <w:r>
        <w:separator/>
      </w:r>
    </w:p>
  </w:endnote>
  <w:endnote w:type="continuationSeparator" w:id="0">
    <w:p w14:paraId="580EC956" w14:textId="77777777" w:rsidR="00130EE4" w:rsidRDefault="00130EE4" w:rsidP="008E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3AC8" w14:textId="77777777" w:rsidR="00130EE4" w:rsidRDefault="00130EE4" w:rsidP="008E1E7D">
      <w:r>
        <w:separator/>
      </w:r>
    </w:p>
  </w:footnote>
  <w:footnote w:type="continuationSeparator" w:id="0">
    <w:p w14:paraId="7F746575" w14:textId="77777777" w:rsidR="00130EE4" w:rsidRDefault="00130EE4" w:rsidP="008E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D064D"/>
    <w:multiLevelType w:val="hybridMultilevel"/>
    <w:tmpl w:val="DFA40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C27"/>
    <w:multiLevelType w:val="hybridMultilevel"/>
    <w:tmpl w:val="8B8E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1023A"/>
    <w:multiLevelType w:val="hybridMultilevel"/>
    <w:tmpl w:val="462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1812"/>
    <w:multiLevelType w:val="hybridMultilevel"/>
    <w:tmpl w:val="2F7E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266C"/>
    <w:multiLevelType w:val="hybridMultilevel"/>
    <w:tmpl w:val="4848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124E"/>
    <w:multiLevelType w:val="hybridMultilevel"/>
    <w:tmpl w:val="C214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C5F79"/>
    <w:multiLevelType w:val="hybridMultilevel"/>
    <w:tmpl w:val="F15C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E0696"/>
    <w:multiLevelType w:val="hybridMultilevel"/>
    <w:tmpl w:val="50704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92129"/>
    <w:multiLevelType w:val="hybridMultilevel"/>
    <w:tmpl w:val="7E78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51659"/>
    <w:multiLevelType w:val="hybridMultilevel"/>
    <w:tmpl w:val="2B82A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67B93"/>
    <w:multiLevelType w:val="hybridMultilevel"/>
    <w:tmpl w:val="394A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E3BF4"/>
    <w:multiLevelType w:val="hybridMultilevel"/>
    <w:tmpl w:val="83107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46A49"/>
    <w:multiLevelType w:val="hybridMultilevel"/>
    <w:tmpl w:val="63702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76096"/>
    <w:multiLevelType w:val="hybridMultilevel"/>
    <w:tmpl w:val="46D48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A010E"/>
    <w:multiLevelType w:val="hybridMultilevel"/>
    <w:tmpl w:val="A9BA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B10C2"/>
    <w:multiLevelType w:val="hybridMultilevel"/>
    <w:tmpl w:val="7E5A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224C0"/>
    <w:multiLevelType w:val="hybridMultilevel"/>
    <w:tmpl w:val="24C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2062C"/>
    <w:multiLevelType w:val="hybridMultilevel"/>
    <w:tmpl w:val="A0E63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03657"/>
    <w:multiLevelType w:val="hybridMultilevel"/>
    <w:tmpl w:val="ECCA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A4F2E"/>
    <w:multiLevelType w:val="hybridMultilevel"/>
    <w:tmpl w:val="C5C81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56D5B"/>
    <w:multiLevelType w:val="hybridMultilevel"/>
    <w:tmpl w:val="17E8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9430C"/>
    <w:multiLevelType w:val="hybridMultilevel"/>
    <w:tmpl w:val="B60C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B457E"/>
    <w:multiLevelType w:val="hybridMultilevel"/>
    <w:tmpl w:val="48B81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2"/>
  </w:num>
  <w:num w:numId="4">
    <w:abstractNumId w:val="21"/>
  </w:num>
  <w:num w:numId="5">
    <w:abstractNumId w:val="17"/>
  </w:num>
  <w:num w:numId="6">
    <w:abstractNumId w:val="19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8"/>
  </w:num>
  <w:num w:numId="15">
    <w:abstractNumId w:val="23"/>
  </w:num>
  <w:num w:numId="16">
    <w:abstractNumId w:val="12"/>
  </w:num>
  <w:num w:numId="17">
    <w:abstractNumId w:val="16"/>
  </w:num>
  <w:num w:numId="18">
    <w:abstractNumId w:val="14"/>
  </w:num>
  <w:num w:numId="19">
    <w:abstractNumId w:val="7"/>
  </w:num>
  <w:num w:numId="20">
    <w:abstractNumId w:val="13"/>
  </w:num>
  <w:num w:numId="21">
    <w:abstractNumId w:val="18"/>
  </w:num>
  <w:num w:numId="22">
    <w:abstractNumId w:val="0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D7"/>
    <w:rsid w:val="00017049"/>
    <w:rsid w:val="00036981"/>
    <w:rsid w:val="00060EEE"/>
    <w:rsid w:val="000A5928"/>
    <w:rsid w:val="000B5575"/>
    <w:rsid w:val="000C2696"/>
    <w:rsid w:val="000E5025"/>
    <w:rsid w:val="00130EE4"/>
    <w:rsid w:val="00164485"/>
    <w:rsid w:val="001928BC"/>
    <w:rsid w:val="00195058"/>
    <w:rsid w:val="001C2113"/>
    <w:rsid w:val="001D4049"/>
    <w:rsid w:val="001F1D24"/>
    <w:rsid w:val="001F4106"/>
    <w:rsid w:val="0022283C"/>
    <w:rsid w:val="002413FA"/>
    <w:rsid w:val="0026296C"/>
    <w:rsid w:val="00281AE1"/>
    <w:rsid w:val="002B3985"/>
    <w:rsid w:val="002C3E28"/>
    <w:rsid w:val="002D2A93"/>
    <w:rsid w:val="002E10CE"/>
    <w:rsid w:val="002E24CF"/>
    <w:rsid w:val="00307054"/>
    <w:rsid w:val="0031051C"/>
    <w:rsid w:val="003426A7"/>
    <w:rsid w:val="00344267"/>
    <w:rsid w:val="00380F96"/>
    <w:rsid w:val="003940A2"/>
    <w:rsid w:val="003C299A"/>
    <w:rsid w:val="003D6D87"/>
    <w:rsid w:val="0041356A"/>
    <w:rsid w:val="004178AB"/>
    <w:rsid w:val="00443967"/>
    <w:rsid w:val="0046434B"/>
    <w:rsid w:val="004717DA"/>
    <w:rsid w:val="004804B3"/>
    <w:rsid w:val="00484F48"/>
    <w:rsid w:val="004E6FF7"/>
    <w:rsid w:val="004F5E86"/>
    <w:rsid w:val="00511FCC"/>
    <w:rsid w:val="00514C46"/>
    <w:rsid w:val="00521331"/>
    <w:rsid w:val="00543910"/>
    <w:rsid w:val="00560AEE"/>
    <w:rsid w:val="00576844"/>
    <w:rsid w:val="00586EA6"/>
    <w:rsid w:val="005A392C"/>
    <w:rsid w:val="005B4144"/>
    <w:rsid w:val="005B765A"/>
    <w:rsid w:val="005C57DE"/>
    <w:rsid w:val="005F0E67"/>
    <w:rsid w:val="00627D1D"/>
    <w:rsid w:val="00631B24"/>
    <w:rsid w:val="0063411A"/>
    <w:rsid w:val="00647AB3"/>
    <w:rsid w:val="00660D86"/>
    <w:rsid w:val="00683C34"/>
    <w:rsid w:val="006A11AE"/>
    <w:rsid w:val="006C040A"/>
    <w:rsid w:val="006E5BFF"/>
    <w:rsid w:val="006F0B10"/>
    <w:rsid w:val="00723EAA"/>
    <w:rsid w:val="00724B8D"/>
    <w:rsid w:val="00760872"/>
    <w:rsid w:val="00773641"/>
    <w:rsid w:val="00775243"/>
    <w:rsid w:val="00796A64"/>
    <w:rsid w:val="007B6FA0"/>
    <w:rsid w:val="007E04AA"/>
    <w:rsid w:val="007E565E"/>
    <w:rsid w:val="0081619B"/>
    <w:rsid w:val="008227FE"/>
    <w:rsid w:val="008409B2"/>
    <w:rsid w:val="008622D7"/>
    <w:rsid w:val="008658DD"/>
    <w:rsid w:val="008718D5"/>
    <w:rsid w:val="008A67DE"/>
    <w:rsid w:val="008B74AF"/>
    <w:rsid w:val="008E1E7D"/>
    <w:rsid w:val="00901761"/>
    <w:rsid w:val="00926659"/>
    <w:rsid w:val="00961ECD"/>
    <w:rsid w:val="009832BE"/>
    <w:rsid w:val="0099668D"/>
    <w:rsid w:val="0099754B"/>
    <w:rsid w:val="009D01B2"/>
    <w:rsid w:val="009E08FB"/>
    <w:rsid w:val="009E1EA6"/>
    <w:rsid w:val="009E2EFF"/>
    <w:rsid w:val="00A04B75"/>
    <w:rsid w:val="00A125EE"/>
    <w:rsid w:val="00A16779"/>
    <w:rsid w:val="00A20501"/>
    <w:rsid w:val="00A24231"/>
    <w:rsid w:val="00A24A72"/>
    <w:rsid w:val="00A364D0"/>
    <w:rsid w:val="00A41D7E"/>
    <w:rsid w:val="00A70658"/>
    <w:rsid w:val="00A7427F"/>
    <w:rsid w:val="00A745C2"/>
    <w:rsid w:val="00A83F7F"/>
    <w:rsid w:val="00A90C6F"/>
    <w:rsid w:val="00A94425"/>
    <w:rsid w:val="00AA69C7"/>
    <w:rsid w:val="00AB3727"/>
    <w:rsid w:val="00AB5D56"/>
    <w:rsid w:val="00AE3EF8"/>
    <w:rsid w:val="00AF0077"/>
    <w:rsid w:val="00B110F9"/>
    <w:rsid w:val="00B143A6"/>
    <w:rsid w:val="00B351E6"/>
    <w:rsid w:val="00B437E8"/>
    <w:rsid w:val="00B80AD2"/>
    <w:rsid w:val="00B94370"/>
    <w:rsid w:val="00BA5F26"/>
    <w:rsid w:val="00BC0DF9"/>
    <w:rsid w:val="00BC77F5"/>
    <w:rsid w:val="00BE4F1A"/>
    <w:rsid w:val="00BF0AA2"/>
    <w:rsid w:val="00C15688"/>
    <w:rsid w:val="00C522D9"/>
    <w:rsid w:val="00C657D7"/>
    <w:rsid w:val="00C71E5C"/>
    <w:rsid w:val="00D247BE"/>
    <w:rsid w:val="00D35B93"/>
    <w:rsid w:val="00D419FF"/>
    <w:rsid w:val="00D70964"/>
    <w:rsid w:val="00DB0951"/>
    <w:rsid w:val="00DB7B76"/>
    <w:rsid w:val="00DD22ED"/>
    <w:rsid w:val="00E04714"/>
    <w:rsid w:val="00E16DD8"/>
    <w:rsid w:val="00E20508"/>
    <w:rsid w:val="00E43968"/>
    <w:rsid w:val="00E4691C"/>
    <w:rsid w:val="00E647AF"/>
    <w:rsid w:val="00EC2B16"/>
    <w:rsid w:val="00ED3F87"/>
    <w:rsid w:val="00ED74BC"/>
    <w:rsid w:val="00EF4886"/>
    <w:rsid w:val="00F224F6"/>
    <w:rsid w:val="00F25052"/>
    <w:rsid w:val="00F31468"/>
    <w:rsid w:val="00F40508"/>
    <w:rsid w:val="00F4714E"/>
    <w:rsid w:val="00F7165B"/>
    <w:rsid w:val="00FB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E5EF6"/>
  <w14:defaultImageDpi w14:val="300"/>
  <w15:docId w15:val="{57E55FBA-E68A-E84D-8873-2750108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7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E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E7D"/>
  </w:style>
  <w:style w:type="paragraph" w:styleId="Footer">
    <w:name w:val="footer"/>
    <w:basedOn w:val="Normal"/>
    <w:link w:val="FooterChar"/>
    <w:uiPriority w:val="99"/>
    <w:unhideWhenUsed/>
    <w:rsid w:val="008E1E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E7D"/>
  </w:style>
  <w:style w:type="paragraph" w:styleId="ListParagraph">
    <w:name w:val="List Paragraph"/>
    <w:basedOn w:val="Normal"/>
    <w:uiPriority w:val="34"/>
    <w:qFormat/>
    <w:rsid w:val="0092665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B4144"/>
  </w:style>
  <w:style w:type="character" w:customStyle="1" w:styleId="FootnoteTextChar">
    <w:name w:val="Footnote Text Char"/>
    <w:basedOn w:val="DefaultParagraphFont"/>
    <w:link w:val="FootnoteText"/>
    <w:uiPriority w:val="99"/>
    <w:rsid w:val="005B4144"/>
  </w:style>
  <w:style w:type="character" w:styleId="FootnoteReference">
    <w:name w:val="footnote reference"/>
    <w:basedOn w:val="DefaultParagraphFont"/>
    <w:uiPriority w:val="99"/>
    <w:unhideWhenUsed/>
    <w:rsid w:val="005B414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1051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7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F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2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4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F06F02-4DC8-B849-8A2D-FF68E051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Tsaw</dc:creator>
  <cp:keywords/>
  <dc:description/>
  <cp:lastModifiedBy>jtsaw</cp:lastModifiedBy>
  <cp:revision>3</cp:revision>
  <cp:lastPrinted>2019-01-20T20:49:00Z</cp:lastPrinted>
  <dcterms:created xsi:type="dcterms:W3CDTF">2018-09-18T21:00:00Z</dcterms:created>
  <dcterms:modified xsi:type="dcterms:W3CDTF">2019-03-25T22:38:00Z</dcterms:modified>
</cp:coreProperties>
</file>